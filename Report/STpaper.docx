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97F" w:rsidRDefault="00E9297F" w:rsidP="00E9297F">
      <w:pPr>
        <w:widowControl w:val="0"/>
        <w:autoSpaceDE w:val="0"/>
        <w:autoSpaceDN w:val="0"/>
        <w:adjustRightInd w:val="0"/>
        <w:spacing w:after="240" w:line="740" w:lineRule="atLeast"/>
        <w:rPr>
          <w:rFonts w:ascii="Times" w:hAnsi="Times" w:cs="Times"/>
          <w:color w:val="000000"/>
        </w:rPr>
      </w:pPr>
      <w:r>
        <w:rPr>
          <w:rFonts w:ascii="Times" w:hAnsi="Times" w:cs="Times"/>
          <w:color w:val="000000"/>
          <w:sz w:val="64"/>
          <w:szCs w:val="64"/>
        </w:rPr>
        <w:t xml:space="preserve">Trajectory Generation and Control for </w:t>
      </w:r>
      <w:proofErr w:type="spellStart"/>
      <w:r>
        <w:rPr>
          <w:rFonts w:ascii="Times" w:hAnsi="Times" w:cs="Times"/>
          <w:color w:val="000000"/>
          <w:sz w:val="64"/>
          <w:szCs w:val="64"/>
        </w:rPr>
        <w:t>Quadrotors</w:t>
      </w:r>
      <w:proofErr w:type="spellEnd"/>
      <w:r>
        <w:rPr>
          <w:rFonts w:ascii="Times" w:hAnsi="Times" w:cs="Times"/>
          <w:color w:val="000000"/>
          <w:sz w:val="64"/>
          <w:szCs w:val="64"/>
        </w:rPr>
        <w:t xml:space="preserve"> </w:t>
      </w:r>
    </w:p>
    <w:p w:rsidR="00E9297F" w:rsidRDefault="00E9297F" w:rsidP="00E9297F">
      <w:pPr>
        <w:widowControl w:val="0"/>
        <w:autoSpaceDE w:val="0"/>
        <w:autoSpaceDN w:val="0"/>
        <w:adjustRightInd w:val="0"/>
        <w:spacing w:after="240" w:line="340" w:lineRule="atLeast"/>
        <w:rPr>
          <w:rFonts w:ascii="Times" w:hAnsi="Times" w:cs="Times"/>
          <w:color w:val="000000"/>
        </w:rPr>
      </w:pPr>
      <w:proofErr w:type="spellStart"/>
      <w:r>
        <w:rPr>
          <w:rFonts w:ascii="Times" w:hAnsi="Times" w:cs="Times"/>
          <w:color w:val="000000"/>
          <w:sz w:val="29"/>
          <w:szCs w:val="29"/>
        </w:rPr>
        <w:t>Sandesh</w:t>
      </w:r>
      <w:proofErr w:type="spellEnd"/>
      <w:r>
        <w:rPr>
          <w:rFonts w:ascii="Times" w:hAnsi="Times" w:cs="Times"/>
          <w:color w:val="000000"/>
          <w:sz w:val="29"/>
          <w:szCs w:val="29"/>
        </w:rPr>
        <w:t xml:space="preserve"> </w:t>
      </w:r>
      <w:proofErr w:type="spellStart"/>
      <w:r>
        <w:rPr>
          <w:rFonts w:ascii="Times" w:hAnsi="Times" w:cs="Times"/>
          <w:color w:val="000000"/>
          <w:sz w:val="29"/>
          <w:szCs w:val="29"/>
        </w:rPr>
        <w:t>Thapa</w:t>
      </w:r>
      <w:proofErr w:type="spellEnd"/>
      <w:r>
        <w:rPr>
          <w:rFonts w:ascii="Times" w:hAnsi="Times" w:cs="Times"/>
          <w:color w:val="000000"/>
          <w:sz w:val="29"/>
          <w:szCs w:val="29"/>
        </w:rPr>
        <w:t> </w:t>
      </w:r>
      <w:r>
        <w:rPr>
          <w:rFonts w:ascii="Times" w:hAnsi="Times" w:cs="Times"/>
          <w:color w:val="000000"/>
          <w:sz w:val="26"/>
          <w:szCs w:val="26"/>
        </w:rPr>
        <w:t xml:space="preserve">MAE/ECEN 5473 Digital Control Systems School of Mechanical and Aerospace Engineering Oklahoma State University Stillwater, Oklahoma Email: sandesh.thapa@okstate.edu </w:t>
      </w:r>
    </w:p>
    <w:p w:rsidR="00E9297F" w:rsidRDefault="00E9297F" w:rsidP="00E9297F">
      <w:pPr>
        <w:widowControl w:val="0"/>
        <w:autoSpaceDE w:val="0"/>
        <w:autoSpaceDN w:val="0"/>
        <w:adjustRightInd w:val="0"/>
        <w:spacing w:after="240" w:line="340" w:lineRule="atLeast"/>
        <w:rPr>
          <w:rFonts w:ascii="Times" w:hAnsi="Times" w:cs="Times"/>
          <w:color w:val="000000"/>
        </w:rPr>
      </w:pPr>
      <w:r>
        <w:rPr>
          <w:rFonts w:ascii="Times" w:hAnsi="Times" w:cs="Times"/>
          <w:color w:val="000000"/>
        </w:rPr>
        <w:t xml:space="preserve">Abstract </w:t>
      </w:r>
    </w:p>
    <w:p w:rsidR="00E9297F" w:rsidRDefault="00E9297F" w:rsidP="00E9297F">
      <w:pPr>
        <w:widowControl w:val="0"/>
        <w:autoSpaceDE w:val="0"/>
        <w:autoSpaceDN w:val="0"/>
        <w:adjustRightInd w:val="0"/>
        <w:spacing w:after="240" w:line="340" w:lineRule="atLeast"/>
        <w:rPr>
          <w:rFonts w:ascii="Times" w:hAnsi="Times" w:cs="Times"/>
          <w:color w:val="000000"/>
        </w:rPr>
      </w:pPr>
      <w:r>
        <w:rPr>
          <w:rFonts w:ascii="Times" w:hAnsi="Times" w:cs="Times"/>
          <w:color w:val="000000"/>
        </w:rPr>
        <w:t xml:space="preserve">In this project, I explored the controller design and trajectory generation for </w:t>
      </w:r>
      <w:proofErr w:type="spellStart"/>
      <w:r>
        <w:rPr>
          <w:rFonts w:ascii="Times" w:hAnsi="Times" w:cs="Times"/>
          <w:color w:val="000000"/>
        </w:rPr>
        <w:t>quadrotor</w:t>
      </w:r>
      <w:proofErr w:type="spellEnd"/>
      <w:r>
        <w:rPr>
          <w:rFonts w:ascii="Times" w:hAnsi="Times" w:cs="Times"/>
          <w:color w:val="000000"/>
        </w:rPr>
        <w:t>. Differential flatness was explored and used for trajectory generation based on</w:t>
      </w:r>
      <w:del w:id="0" w:author="Priyanka Manandhar" w:date="2017-12-13T22:05:00Z">
        <w:r w:rsidDel="00E9297F">
          <w:rPr>
            <w:rFonts w:ascii="Times" w:hAnsi="Times" w:cs="Times"/>
            <w:color w:val="000000"/>
          </w:rPr>
          <w:delText xml:space="preserve"> the</w:delText>
        </w:r>
      </w:del>
      <w:r>
        <w:rPr>
          <w:rFonts w:ascii="Times" w:hAnsi="Times" w:cs="Times"/>
          <w:color w:val="000000"/>
        </w:rPr>
        <w:t xml:space="preserve"> one of the references. Minimum snap trajectory is generated from the given algorithm based on waypoints navigation and a simple proportional plus derivative (PD) is used to track the trajectories. Simulation</w:t>
      </w:r>
      <w:del w:id="1" w:author="Priyanka Manandhar" w:date="2017-12-13T22:05:00Z">
        <w:r w:rsidDel="00E9297F">
          <w:rPr>
            <w:rFonts w:ascii="Times" w:hAnsi="Times" w:cs="Times"/>
            <w:color w:val="000000"/>
          </w:rPr>
          <w:delText>s</w:delText>
        </w:r>
      </w:del>
      <w:r>
        <w:rPr>
          <w:rFonts w:ascii="Times" w:hAnsi="Times" w:cs="Times"/>
          <w:color w:val="000000"/>
        </w:rPr>
        <w:t xml:space="preserve"> results are presented which generate</w:t>
      </w:r>
      <w:del w:id="2" w:author="Priyanka Manandhar" w:date="2017-12-13T22:05:00Z">
        <w:r w:rsidDel="00E9297F">
          <w:rPr>
            <w:rFonts w:ascii="Times" w:hAnsi="Times" w:cs="Times"/>
            <w:color w:val="000000"/>
          </w:rPr>
          <w:delText>s</w:delText>
        </w:r>
      </w:del>
      <w:r>
        <w:rPr>
          <w:rFonts w:ascii="Times" w:hAnsi="Times" w:cs="Times"/>
          <w:color w:val="000000"/>
        </w:rPr>
        <w:t xml:space="preserve"> smooth trajectories for position and velocity of the </w:t>
      </w:r>
      <w:proofErr w:type="spellStart"/>
      <w:r>
        <w:rPr>
          <w:rFonts w:ascii="Times" w:hAnsi="Times" w:cs="Times"/>
          <w:color w:val="000000"/>
        </w:rPr>
        <w:t>quadrotor</w:t>
      </w:r>
      <w:proofErr w:type="spellEnd"/>
      <w:r>
        <w:rPr>
          <w:rFonts w:ascii="Times" w:hAnsi="Times" w:cs="Times"/>
          <w:color w:val="000000"/>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 I</w:t>
      </w:r>
      <w:r>
        <w:rPr>
          <w:rFonts w:ascii="Times" w:hAnsi="Times" w:cs="Times"/>
          <w:color w:val="000000"/>
          <w:sz w:val="21"/>
          <w:szCs w:val="21"/>
        </w:rPr>
        <w:t xml:space="preserve">NTRODUCTION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Recently, </w:t>
      </w:r>
      <w:proofErr w:type="spellStart"/>
      <w:r>
        <w:rPr>
          <w:rFonts w:ascii="Times" w:hAnsi="Times" w:cs="Times"/>
          <w:color w:val="000000"/>
          <w:sz w:val="26"/>
          <w:szCs w:val="26"/>
        </w:rPr>
        <w:t>quadrotors</w:t>
      </w:r>
      <w:proofErr w:type="spellEnd"/>
      <w:r>
        <w:rPr>
          <w:rFonts w:ascii="Times" w:hAnsi="Times" w:cs="Times"/>
          <w:color w:val="000000"/>
          <w:sz w:val="26"/>
          <w:szCs w:val="26"/>
        </w:rPr>
        <w:t xml:space="preserve"> </w:t>
      </w:r>
      <w:ins w:id="3" w:author="Priyanka Manandhar" w:date="2017-12-13T22:06:00Z">
        <w:r>
          <w:rPr>
            <w:rFonts w:ascii="Times" w:hAnsi="Times" w:cs="Times"/>
            <w:color w:val="000000"/>
            <w:sz w:val="26"/>
            <w:szCs w:val="26"/>
          </w:rPr>
          <w:t>have been</w:t>
        </w:r>
      </w:ins>
      <w:del w:id="4" w:author="Priyanka Manandhar" w:date="2017-12-13T22:06:00Z">
        <w:r w:rsidDel="00E9297F">
          <w:rPr>
            <w:rFonts w:ascii="Times" w:hAnsi="Times" w:cs="Times"/>
            <w:color w:val="000000"/>
            <w:sz w:val="26"/>
            <w:szCs w:val="26"/>
          </w:rPr>
          <w:delText>are being</w:delText>
        </w:r>
      </w:del>
      <w:r>
        <w:rPr>
          <w:rFonts w:ascii="Times" w:hAnsi="Times" w:cs="Times"/>
          <w:color w:val="000000"/>
          <w:sz w:val="26"/>
          <w:szCs w:val="26"/>
        </w:rPr>
        <w:t xml:space="preserve"> widely used for research. Because of </w:t>
      </w:r>
      <w:proofErr w:type="gramStart"/>
      <w:r>
        <w:rPr>
          <w:rFonts w:ascii="Times" w:hAnsi="Times" w:cs="Times"/>
          <w:color w:val="000000"/>
          <w:sz w:val="26"/>
          <w:szCs w:val="26"/>
        </w:rPr>
        <w:t>it’s</w:t>
      </w:r>
      <w:proofErr w:type="gramEnd"/>
      <w:r>
        <w:rPr>
          <w:rFonts w:ascii="Times" w:hAnsi="Times" w:cs="Times"/>
          <w:color w:val="000000"/>
          <w:sz w:val="26"/>
          <w:szCs w:val="26"/>
        </w:rPr>
        <w:t xml:space="preserve"> agility and mobility in 3D Euclidean space, it can be used for variety of purpose including photography, inspection, transportation of loads, geo-surveying</w:t>
      </w:r>
      <w:ins w:id="5" w:author="Priyanka Manandhar" w:date="2017-12-13T22:06:00Z">
        <w:r>
          <w:rPr>
            <w:rFonts w:ascii="Times" w:hAnsi="Times" w:cs="Times"/>
            <w:color w:val="000000"/>
            <w:sz w:val="26"/>
            <w:szCs w:val="26"/>
          </w:rPr>
          <w:t>,</w:t>
        </w:r>
      </w:ins>
      <w:r>
        <w:rPr>
          <w:rFonts w:ascii="Times" w:hAnsi="Times" w:cs="Times"/>
          <w:color w:val="000000"/>
          <w:sz w:val="26"/>
          <w:szCs w:val="26"/>
        </w:rPr>
        <w:t xml:space="preserve"> and so on. For a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maneuvering in tightly constraint environment, it is necessary </w:t>
      </w:r>
      <w:proofErr w:type="gramStart"/>
      <w:r>
        <w:rPr>
          <w:rFonts w:ascii="Times" w:hAnsi="Times" w:cs="Times"/>
          <w:color w:val="000000"/>
          <w:sz w:val="26"/>
          <w:szCs w:val="26"/>
        </w:rPr>
        <w:t>to</w:t>
      </w:r>
      <w:proofErr w:type="gramEnd"/>
      <w:r>
        <w:rPr>
          <w:rFonts w:ascii="Times" w:hAnsi="Times" w:cs="Times"/>
          <w:color w:val="000000"/>
          <w:sz w:val="26"/>
          <w:szCs w:val="26"/>
        </w:rPr>
        <w:t xml:space="preserve"> develop optimal trajectories to ensure safe passage through corridors and constraints [1]. So, it is necessary to develop flight plans that leverage the dynamics of system [1]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II. P</w:t>
      </w:r>
      <w:r>
        <w:rPr>
          <w:rFonts w:ascii="Times" w:hAnsi="Times" w:cs="Times"/>
          <w:color w:val="000000"/>
          <w:sz w:val="21"/>
          <w:szCs w:val="21"/>
        </w:rPr>
        <w:t xml:space="preserve">ROJECT </w:t>
      </w:r>
      <w:r>
        <w:rPr>
          <w:rFonts w:ascii="Times" w:hAnsi="Times" w:cs="Times"/>
          <w:color w:val="000000"/>
          <w:sz w:val="26"/>
          <w:szCs w:val="26"/>
        </w:rPr>
        <w:t>O</w:t>
      </w:r>
      <w:r>
        <w:rPr>
          <w:rFonts w:ascii="Times" w:hAnsi="Times" w:cs="Times"/>
          <w:color w:val="000000"/>
          <w:sz w:val="21"/>
          <w:szCs w:val="21"/>
        </w:rPr>
        <w:t xml:space="preserve">BJECTIVE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object of this project is to review and develop understanding of trajectory generation for </w:t>
      </w:r>
      <w:proofErr w:type="spellStart"/>
      <w:r>
        <w:rPr>
          <w:rFonts w:ascii="Times" w:hAnsi="Times" w:cs="Times"/>
          <w:color w:val="000000"/>
          <w:sz w:val="26"/>
          <w:szCs w:val="26"/>
        </w:rPr>
        <w:t>quadrotors</w:t>
      </w:r>
      <w:proofErr w:type="spellEnd"/>
      <w:r>
        <w:rPr>
          <w:rFonts w:ascii="Times" w:hAnsi="Times" w:cs="Times"/>
          <w:color w:val="000000"/>
          <w:sz w:val="26"/>
          <w:szCs w:val="26"/>
        </w:rPr>
        <w:t xml:space="preserve">. I reviewed [1] and related sources [2], [3] to understand and implement differential flatness for trajectory generation Examples code given at [4], [5]. I implemented </w:t>
      </w:r>
      <w:proofErr w:type="spellStart"/>
      <w:r>
        <w:rPr>
          <w:rFonts w:ascii="Times" w:hAnsi="Times" w:cs="Times"/>
          <w:color w:val="000000"/>
          <w:sz w:val="26"/>
          <w:szCs w:val="26"/>
        </w:rPr>
        <w:t>Mellinger’s</w:t>
      </w:r>
      <w:proofErr w:type="spellEnd"/>
      <w:r>
        <w:rPr>
          <w:rFonts w:ascii="Times" w:hAnsi="Times" w:cs="Times"/>
          <w:color w:val="000000"/>
          <w:sz w:val="26"/>
          <w:szCs w:val="26"/>
        </w:rPr>
        <w:t xml:space="preserve"> minimum snap trajectory and control algorithm for </w:t>
      </w:r>
      <w:proofErr w:type="spellStart"/>
      <w:r>
        <w:rPr>
          <w:rFonts w:ascii="Times" w:hAnsi="Times" w:cs="Times"/>
          <w:color w:val="000000"/>
          <w:sz w:val="26"/>
          <w:szCs w:val="26"/>
        </w:rPr>
        <w:t>quadrotors</w:t>
      </w:r>
      <w:proofErr w:type="spellEnd"/>
      <w:r>
        <w:rPr>
          <w:rFonts w:ascii="Times" w:hAnsi="Times" w:cs="Times"/>
          <w:color w:val="000000"/>
          <w:sz w:val="26"/>
          <w:szCs w:val="26"/>
        </w:rPr>
        <w:t xml:space="preserve"> based on differential flatness [1], [2]. The goal of the this project was to develop a strong understanding of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trajectory generation and control algorithm so that it can be applied to </w:t>
      </w:r>
      <w:proofErr w:type="spellStart"/>
      <w:r>
        <w:rPr>
          <w:rFonts w:ascii="Times" w:hAnsi="Times" w:cs="Times"/>
          <w:color w:val="000000"/>
          <w:sz w:val="26"/>
          <w:szCs w:val="26"/>
        </w:rPr>
        <w:t>mutliagents</w:t>
      </w:r>
      <w:proofErr w:type="spellEnd"/>
      <w:r>
        <w:rPr>
          <w:rFonts w:ascii="Times" w:hAnsi="Times" w:cs="Times"/>
          <w:color w:val="000000"/>
          <w:sz w:val="26"/>
          <w:szCs w:val="26"/>
        </w:rPr>
        <w:t xml:space="preserve"> path planning and control problems.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III. M</w:t>
      </w:r>
      <w:r>
        <w:rPr>
          <w:rFonts w:ascii="Times" w:hAnsi="Times" w:cs="Times"/>
          <w:color w:val="000000"/>
          <w:sz w:val="21"/>
          <w:szCs w:val="21"/>
        </w:rPr>
        <w:t xml:space="preserve">ETHODOLOGY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this paper, I used the dynamic model and control from [1] and implemented in </w:t>
      </w:r>
      <w:r>
        <w:rPr>
          <w:rFonts w:ascii="Times" w:hAnsi="Times" w:cs="Times"/>
          <w:color w:val="000000"/>
          <w:sz w:val="26"/>
          <w:szCs w:val="26"/>
        </w:rPr>
        <w:lastRenderedPageBreak/>
        <w:t xml:space="preserve">MATLAB. The dynamic model is of ASTEC hummingbird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I used a PD controller to track a given trajectory. Trajectories are generated based differential </w:t>
      </w:r>
      <w:proofErr w:type="gramStart"/>
      <w:r>
        <w:rPr>
          <w:rFonts w:ascii="Times" w:hAnsi="Times" w:cs="Times"/>
          <w:color w:val="000000"/>
          <w:sz w:val="26"/>
          <w:szCs w:val="26"/>
        </w:rPr>
        <w:t>flat which</w:t>
      </w:r>
      <w:proofErr w:type="gramEnd"/>
      <w:r>
        <w:rPr>
          <w:rFonts w:ascii="Times" w:hAnsi="Times" w:cs="Times"/>
          <w:color w:val="000000"/>
          <w:sz w:val="26"/>
          <w:szCs w:val="26"/>
        </w:rPr>
        <w:t xml:space="preserve"> ensures smooth generation of trajectories. I compared minimum snap trajectory and shortest distance trajectory and distinguished their performance. </w:t>
      </w:r>
    </w:p>
    <w:p w:rsidR="00E9297F" w:rsidRDefault="00E9297F" w:rsidP="00E9297F">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Fig. 1. ASTEC Humming </w:t>
      </w:r>
      <w:proofErr w:type="spellStart"/>
      <w:r>
        <w:rPr>
          <w:rFonts w:ascii="Times" w:hAnsi="Times" w:cs="Times"/>
          <w:color w:val="000000"/>
          <w:sz w:val="21"/>
          <w:szCs w:val="21"/>
        </w:rPr>
        <w:t>quadrotor</w:t>
      </w:r>
      <w:proofErr w:type="spellEnd"/>
      <w:r>
        <w:rPr>
          <w:rFonts w:ascii="Times" w:hAnsi="Times" w:cs="Times"/>
          <w:color w:val="000000"/>
          <w:sz w:val="21"/>
          <w:szCs w:val="21"/>
        </w:rPr>
        <w:t xml:space="preserve"> used in paper for simulation purpose [1] [6] </w:t>
      </w:r>
      <w:r>
        <w:rPr>
          <w:rFonts w:ascii="Times" w:hAnsi="Times" w:cs="Times"/>
          <w:color w:val="000000"/>
          <w:sz w:val="26"/>
          <w:szCs w:val="26"/>
        </w:rPr>
        <w:t>IV. D</w:t>
      </w:r>
      <w:r>
        <w:rPr>
          <w:rFonts w:ascii="Times" w:hAnsi="Times" w:cs="Times"/>
          <w:color w:val="000000"/>
          <w:sz w:val="21"/>
          <w:szCs w:val="21"/>
        </w:rPr>
        <w:t xml:space="preserve">YNAMIC </w:t>
      </w:r>
      <w:r>
        <w:rPr>
          <w:rFonts w:ascii="Times" w:hAnsi="Times" w:cs="Times"/>
          <w:color w:val="000000"/>
          <w:sz w:val="26"/>
          <w:szCs w:val="26"/>
        </w:rPr>
        <w:t>M</w:t>
      </w:r>
      <w:r>
        <w:rPr>
          <w:rFonts w:ascii="Times" w:hAnsi="Times" w:cs="Times"/>
          <w:color w:val="000000"/>
          <w:sz w:val="21"/>
          <w:szCs w:val="21"/>
        </w:rPr>
        <w:t xml:space="preserve">ODEL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A. Coordinate Systems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coordinate </w:t>
      </w:r>
      <w:proofErr w:type="gramStart"/>
      <w:r>
        <w:rPr>
          <w:rFonts w:ascii="Times" w:hAnsi="Times" w:cs="Times"/>
          <w:color w:val="000000"/>
          <w:sz w:val="26"/>
          <w:szCs w:val="26"/>
        </w:rPr>
        <w:t xml:space="preserve">systems with a free body diagram for the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is</w:t>
      </w:r>
      <w:proofErr w:type="gramEnd"/>
      <w:r>
        <w:rPr>
          <w:rFonts w:ascii="Times" w:hAnsi="Times" w:cs="Times"/>
          <w:color w:val="000000"/>
          <w:sz w:val="26"/>
          <w:szCs w:val="26"/>
        </w:rPr>
        <w:t xml:space="preserve"> shown in Fig. 2. A is the inertial frame with axis a</w:t>
      </w:r>
      <w:r>
        <w:rPr>
          <w:rFonts w:ascii="Times" w:hAnsi="Times" w:cs="Times"/>
          <w:color w:val="000000"/>
          <w:position w:val="-3"/>
          <w:sz w:val="18"/>
          <w:szCs w:val="18"/>
        </w:rPr>
        <w:t>1</w:t>
      </w:r>
      <w:r>
        <w:rPr>
          <w:rFonts w:ascii="Times" w:hAnsi="Times" w:cs="Times"/>
          <w:color w:val="000000"/>
          <w:sz w:val="26"/>
          <w:szCs w:val="26"/>
        </w:rPr>
        <w:t xml:space="preserve">, </w:t>
      </w:r>
      <w:proofErr w:type="gramStart"/>
      <w:r>
        <w:rPr>
          <w:rFonts w:ascii="Times" w:hAnsi="Times" w:cs="Times"/>
          <w:color w:val="000000"/>
          <w:sz w:val="26"/>
          <w:szCs w:val="26"/>
        </w:rPr>
        <w:t>a</w:t>
      </w:r>
      <w:r>
        <w:rPr>
          <w:rFonts w:ascii="Times" w:hAnsi="Times" w:cs="Times"/>
          <w:color w:val="000000"/>
          <w:position w:val="-3"/>
          <w:sz w:val="18"/>
          <w:szCs w:val="18"/>
        </w:rPr>
        <w:t xml:space="preserve">2 </w:t>
      </w:r>
      <w:r>
        <w:rPr>
          <w:rFonts w:ascii="Times" w:hAnsi="Times" w:cs="Times"/>
          <w:color w:val="000000"/>
          <w:sz w:val="26"/>
          <w:szCs w:val="26"/>
        </w:rPr>
        <w:t>and</w:t>
      </w:r>
      <w:proofErr w:type="gramEnd"/>
      <w:r>
        <w:rPr>
          <w:rFonts w:ascii="Times" w:hAnsi="Times" w:cs="Times"/>
          <w:color w:val="000000"/>
          <w:sz w:val="26"/>
          <w:szCs w:val="26"/>
        </w:rPr>
        <w:t xml:space="preserve"> a</w:t>
      </w:r>
      <w:r>
        <w:rPr>
          <w:rFonts w:ascii="Times" w:hAnsi="Times" w:cs="Times"/>
          <w:color w:val="000000"/>
          <w:position w:val="-3"/>
          <w:sz w:val="18"/>
          <w:szCs w:val="18"/>
        </w:rPr>
        <w:t>3</w:t>
      </w:r>
      <w:r>
        <w:rPr>
          <w:rFonts w:ascii="Times" w:hAnsi="Times" w:cs="Times"/>
          <w:color w:val="000000"/>
          <w:sz w:val="26"/>
          <w:szCs w:val="26"/>
        </w:rPr>
        <w:t xml:space="preserve">. The body frame B, is attached to the center of mass of the </w:t>
      </w:r>
      <w:proofErr w:type="spellStart"/>
      <w:proofErr w:type="gramStart"/>
      <w:r>
        <w:rPr>
          <w:rFonts w:ascii="Times" w:hAnsi="Times" w:cs="Times"/>
          <w:color w:val="000000"/>
          <w:sz w:val="26"/>
          <w:szCs w:val="26"/>
        </w:rPr>
        <w:t>quadrotor</w:t>
      </w:r>
      <w:proofErr w:type="spellEnd"/>
      <w:r>
        <w:rPr>
          <w:rFonts w:ascii="Times" w:hAnsi="Times" w:cs="Times"/>
          <w:color w:val="000000"/>
          <w:sz w:val="26"/>
          <w:szCs w:val="26"/>
        </w:rPr>
        <w:t xml:space="preserve"> which</w:t>
      </w:r>
      <w:proofErr w:type="gramEnd"/>
      <w:r>
        <w:rPr>
          <w:rFonts w:ascii="Times" w:hAnsi="Times" w:cs="Times"/>
          <w:color w:val="000000"/>
          <w:sz w:val="26"/>
          <w:szCs w:val="26"/>
        </w:rPr>
        <w:t xml:space="preserve"> is coincident with the inertial frame. C is the center mass of the rotor and L is the length of the rotors from the center C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16916400" cy="902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6400" cy="9027160"/>
                    </a:xfrm>
                    <a:prstGeom prst="rect">
                      <a:avLst/>
                    </a:prstGeom>
                    <a:noFill/>
                    <a:ln>
                      <a:noFill/>
                    </a:ln>
                  </pic:spPr>
                </pic:pic>
              </a:graphicData>
            </a:graphic>
          </wp:inline>
        </w:drawing>
      </w:r>
      <w:r>
        <w:rPr>
          <w:rFonts w:ascii="Times" w:hAnsi="Times" w:cs="Times"/>
          <w:color w:val="000000"/>
        </w:rPr>
        <w:t xml:space="preserve">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2711450" cy="19881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0" cy="198818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B. Motor Model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k</w:t>
      </w:r>
      <w:proofErr w:type="gramEnd"/>
      <w:r>
        <w:rPr>
          <w:rFonts w:ascii="Times" w:hAnsi="Times" w:cs="Times"/>
          <w:color w:val="000000"/>
          <w:sz w:val="26"/>
          <w:szCs w:val="26"/>
        </w:rPr>
        <w:t xml:space="preserve"> ≈6.11×10</w:t>
      </w:r>
      <w:r>
        <w:rPr>
          <w:rFonts w:ascii="Times" w:hAnsi="Times" w:cs="Times"/>
          <w:color w:val="000000"/>
          <w:position w:val="10"/>
          <w:sz w:val="18"/>
          <w:szCs w:val="18"/>
        </w:rPr>
        <w:t xml:space="preserve">−8 N </w:t>
      </w:r>
      <w:r>
        <w:rPr>
          <w:rFonts w:ascii="Times" w:hAnsi="Times" w:cs="Times"/>
          <w:color w:val="000000"/>
          <w:sz w:val="26"/>
          <w:szCs w:val="26"/>
        </w:rPr>
        <w:t xml:space="preserve">[3]. </w:t>
      </w:r>
      <w:r>
        <w:rPr>
          <w:rFonts w:ascii="Times" w:hAnsi="Times" w:cs="Times"/>
          <w:color w:val="000000"/>
          <w:position w:val="5"/>
          <w:sz w:val="18"/>
          <w:szCs w:val="18"/>
        </w:rPr>
        <w:t xml:space="preserve">F </w:t>
      </w:r>
      <w:proofErr w:type="spellStart"/>
      <w:proofErr w:type="gramStart"/>
      <w:r>
        <w:rPr>
          <w:rFonts w:ascii="Times" w:hAnsi="Times" w:cs="Times"/>
          <w:color w:val="000000"/>
          <w:sz w:val="18"/>
          <w:szCs w:val="18"/>
        </w:rPr>
        <w:t>rmp</w:t>
      </w:r>
      <w:proofErr w:type="spellEnd"/>
      <w:proofErr w:type="gramEnd"/>
      <w:r>
        <w:rPr>
          <w:rFonts w:ascii="Times" w:hAnsi="Times" w:cs="Times"/>
          <w:color w:val="000000"/>
          <w:position w:val="5"/>
          <w:sz w:val="13"/>
          <w:szCs w:val="13"/>
        </w:rPr>
        <w:t xml:space="preserve">2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k</w:t>
      </w:r>
      <w:proofErr w:type="gramEnd"/>
      <w:r>
        <w:rPr>
          <w:rFonts w:ascii="Times" w:hAnsi="Times" w:cs="Times"/>
          <w:color w:val="000000"/>
          <w:sz w:val="26"/>
          <w:szCs w:val="26"/>
        </w:rPr>
        <w:t xml:space="preserve"> ≈1.5×10</w:t>
      </w:r>
      <w:r>
        <w:rPr>
          <w:rFonts w:ascii="Times" w:hAnsi="Times" w:cs="Times"/>
          <w:color w:val="000000"/>
          <w:position w:val="10"/>
          <w:sz w:val="18"/>
          <w:szCs w:val="18"/>
        </w:rPr>
        <w:t xml:space="preserve">−9 Nm </w:t>
      </w:r>
      <w:r>
        <w:rPr>
          <w:rFonts w:ascii="Times" w:hAnsi="Times" w:cs="Times"/>
          <w:color w:val="000000"/>
          <w:sz w:val="26"/>
          <w:szCs w:val="26"/>
        </w:rPr>
        <w:t xml:space="preserve">[3]. </w:t>
      </w:r>
      <w:r>
        <w:rPr>
          <w:rFonts w:ascii="Times" w:hAnsi="Times" w:cs="Times"/>
          <w:color w:val="000000"/>
          <w:position w:val="5"/>
          <w:sz w:val="18"/>
          <w:szCs w:val="18"/>
        </w:rPr>
        <w:t xml:space="preserve">M </w:t>
      </w:r>
      <w:proofErr w:type="spellStart"/>
      <w:proofErr w:type="gramStart"/>
      <w:r>
        <w:rPr>
          <w:rFonts w:ascii="Times" w:hAnsi="Times" w:cs="Times"/>
          <w:color w:val="000000"/>
          <w:sz w:val="18"/>
          <w:szCs w:val="18"/>
        </w:rPr>
        <w:t>rmp</w:t>
      </w:r>
      <w:proofErr w:type="spellEnd"/>
      <w:proofErr w:type="gramEnd"/>
      <w:r>
        <w:rPr>
          <w:rFonts w:ascii="Times" w:hAnsi="Times" w:cs="Times"/>
          <w:color w:val="000000"/>
          <w:position w:val="5"/>
          <w:sz w:val="13"/>
          <w:szCs w:val="13"/>
        </w:rPr>
        <w:t xml:space="preserve">2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C. Rigid Body Dynamics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 </w:t>
      </w:r>
      <w:proofErr w:type="spellStart"/>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r>
        <w:rPr>
          <w:rFonts w:ascii="Times" w:hAnsi="Times" w:cs="Times"/>
          <w:color w:val="000000"/>
          <w:sz w:val="26"/>
          <w:szCs w:val="26"/>
        </w:rPr>
        <w:t xml:space="preserve">= k </w:t>
      </w:r>
      <w:r>
        <w:rPr>
          <w:rFonts w:ascii="Times" w:hAnsi="Times" w:cs="Times"/>
          <w:color w:val="000000"/>
          <w:position w:val="-3"/>
          <w:sz w:val="18"/>
          <w:szCs w:val="18"/>
        </w:rPr>
        <w:t xml:space="preserve">M </w:t>
      </w:r>
      <w:r>
        <w:rPr>
          <w:rFonts w:ascii="Times" w:hAnsi="Times" w:cs="Times"/>
          <w:color w:val="000000"/>
          <w:sz w:val="26"/>
          <w:szCs w:val="26"/>
        </w:rPr>
        <w:t xml:space="preserve">ω </w:t>
      </w:r>
      <w:proofErr w:type="spellStart"/>
      <w:r>
        <w:rPr>
          <w:rFonts w:ascii="Times" w:hAnsi="Times" w:cs="Times"/>
          <w:color w:val="000000"/>
          <w:position w:val="-6"/>
          <w:sz w:val="18"/>
          <w:szCs w:val="18"/>
        </w:rPr>
        <w:t>i</w:t>
      </w:r>
      <w:proofErr w:type="spellEnd"/>
      <w:r>
        <w:rPr>
          <w:rFonts w:ascii="Times" w:hAnsi="Times" w:cs="Times"/>
          <w:color w:val="000000"/>
          <w:position w:val="10"/>
          <w:sz w:val="18"/>
          <w:szCs w:val="18"/>
        </w:rPr>
        <w:t xml:space="preserve">2 </w:t>
      </w:r>
      <w:r>
        <w:rPr>
          <w:rFonts w:ascii="Times" w:hAnsi="Times" w:cs="Times"/>
          <w:color w:val="000000"/>
          <w:sz w:val="26"/>
          <w:szCs w:val="26"/>
        </w:rPr>
        <w:t xml:space="preserve">(2) </w:t>
      </w:r>
    </w:p>
    <w:p w:rsidR="00E9297F" w:rsidRDefault="00E9297F" w:rsidP="00E9297F">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Fig. 2. </w:t>
      </w:r>
      <w:proofErr w:type="spellStart"/>
      <w:r>
        <w:rPr>
          <w:rFonts w:ascii="Times" w:hAnsi="Times" w:cs="Times"/>
          <w:color w:val="000000"/>
          <w:sz w:val="21"/>
          <w:szCs w:val="21"/>
        </w:rPr>
        <w:t>Quadrotor</w:t>
      </w:r>
      <w:proofErr w:type="spellEnd"/>
      <w:r>
        <w:rPr>
          <w:rFonts w:ascii="Times" w:hAnsi="Times" w:cs="Times"/>
          <w:color w:val="000000"/>
          <w:sz w:val="21"/>
          <w:szCs w:val="21"/>
        </w:rPr>
        <w:t xml:space="preserve"> model with the body-fixed and inertial reference frames.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Each rotor has an angular speed ω</w:t>
      </w:r>
      <w:proofErr w:type="spellStart"/>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r>
        <w:rPr>
          <w:rFonts w:ascii="Times" w:hAnsi="Times" w:cs="Times"/>
          <w:color w:val="000000"/>
          <w:sz w:val="26"/>
          <w:szCs w:val="26"/>
        </w:rPr>
        <w:t>and produces a vertical force F</w:t>
      </w:r>
      <w:proofErr w:type="spellStart"/>
      <w:r>
        <w:rPr>
          <w:rFonts w:ascii="Times" w:hAnsi="Times" w:cs="Times"/>
          <w:color w:val="000000"/>
          <w:position w:val="-3"/>
          <w:sz w:val="18"/>
          <w:szCs w:val="18"/>
        </w:rPr>
        <w:t>i</w:t>
      </w:r>
      <w:proofErr w:type="spellEnd"/>
      <w:r>
        <w:rPr>
          <w:rFonts w:ascii="Times" w:hAnsi="Times" w:cs="Times"/>
          <w:color w:val="000000"/>
          <w:sz w:val="26"/>
          <w:szCs w:val="26"/>
        </w:rPr>
        <w:t xml:space="preserve">, which is given by F </w:t>
      </w:r>
      <w:proofErr w:type="spellStart"/>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r>
        <w:rPr>
          <w:rFonts w:ascii="Times" w:hAnsi="Times" w:cs="Times"/>
          <w:color w:val="000000"/>
          <w:sz w:val="26"/>
          <w:szCs w:val="26"/>
        </w:rPr>
        <w:t xml:space="preserve">= k </w:t>
      </w:r>
      <w:r>
        <w:rPr>
          <w:rFonts w:ascii="Times" w:hAnsi="Times" w:cs="Times"/>
          <w:color w:val="000000"/>
          <w:position w:val="-3"/>
          <w:sz w:val="18"/>
          <w:szCs w:val="18"/>
        </w:rPr>
        <w:t xml:space="preserve">F </w:t>
      </w:r>
      <w:r>
        <w:rPr>
          <w:rFonts w:ascii="Times" w:hAnsi="Times" w:cs="Times"/>
          <w:color w:val="000000"/>
          <w:sz w:val="26"/>
          <w:szCs w:val="26"/>
        </w:rPr>
        <w:t xml:space="preserve">ω </w:t>
      </w:r>
      <w:proofErr w:type="spellStart"/>
      <w:r>
        <w:rPr>
          <w:rFonts w:ascii="Times" w:hAnsi="Times" w:cs="Times"/>
          <w:color w:val="000000"/>
          <w:position w:val="-6"/>
          <w:sz w:val="18"/>
          <w:szCs w:val="18"/>
        </w:rPr>
        <w:t>i</w:t>
      </w:r>
      <w:proofErr w:type="spellEnd"/>
      <w:r>
        <w:rPr>
          <w:rFonts w:ascii="Times" w:hAnsi="Times" w:cs="Times"/>
          <w:color w:val="000000"/>
          <w:position w:val="10"/>
          <w:sz w:val="18"/>
          <w:szCs w:val="18"/>
        </w:rPr>
        <w:t xml:space="preserve">2 </w:t>
      </w:r>
      <w:r>
        <w:rPr>
          <w:rFonts w:ascii="Times" w:hAnsi="Times" w:cs="Times"/>
          <w:color w:val="000000"/>
          <w:sz w:val="26"/>
          <w:szCs w:val="26"/>
        </w:rPr>
        <w:t xml:space="preserve">(1)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159385" cy="1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8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159385"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85" cy="1079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orientation of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is described by triplet of yaw-pitch-</w:t>
      </w:r>
      <w:proofErr w:type="gramStart"/>
      <w:r>
        <w:rPr>
          <w:rFonts w:ascii="Times" w:hAnsi="Times" w:cs="Times"/>
          <w:color w:val="000000"/>
          <w:sz w:val="26"/>
          <w:szCs w:val="26"/>
        </w:rPr>
        <w:t>roll(</w:t>
      </w:r>
      <w:proofErr w:type="gramEnd"/>
      <w:r>
        <w:rPr>
          <w:rFonts w:ascii="Times" w:hAnsi="Times" w:cs="Times"/>
          <w:color w:val="000000"/>
          <w:sz w:val="26"/>
          <w:szCs w:val="26"/>
        </w:rPr>
        <w:t xml:space="preserve">φ, θ and ψ) Z − Y − X Euler angles. The position of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center</w:t>
      </w:r>
      <w:proofErr w:type="gramEnd"/>
      <w:r>
        <w:rPr>
          <w:rFonts w:ascii="Times" w:hAnsi="Times" w:cs="Times"/>
          <w:color w:val="000000"/>
          <w:sz w:val="26"/>
          <w:szCs w:val="26"/>
        </w:rPr>
        <w:t xml:space="preserve"> of mass of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is given by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state of the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is given by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rotation matrix from B to A is given by,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Symbol" w:hAnsi="Symbol" w:cs="Symbol"/>
          <w:color w:val="000000"/>
          <w:position w:val="21"/>
          <w:sz w:val="26"/>
          <w:szCs w:val="26"/>
        </w:rPr>
        <w:t></w:t>
      </w:r>
      <w:proofErr w:type="spellStart"/>
      <w:proofErr w:type="gramStart"/>
      <w:r>
        <w:rPr>
          <w:rFonts w:ascii="Times" w:hAnsi="Times" w:cs="Times"/>
          <w:color w:val="000000"/>
          <w:sz w:val="26"/>
          <w:szCs w:val="26"/>
        </w:rPr>
        <w:t>cφcθ</w:t>
      </w:r>
      <w:proofErr w:type="spellEnd"/>
      <w:proofErr w:type="gramEnd"/>
      <w:r>
        <w:rPr>
          <w:rFonts w:ascii="Times" w:hAnsi="Times" w:cs="Times"/>
          <w:color w:val="000000"/>
          <w:sz w:val="26"/>
          <w:szCs w:val="26"/>
        </w:rPr>
        <w:t xml:space="preserve"> − </w:t>
      </w:r>
      <w:proofErr w:type="spellStart"/>
      <w:r>
        <w:rPr>
          <w:rFonts w:ascii="Times" w:hAnsi="Times" w:cs="Times"/>
          <w:color w:val="000000"/>
          <w:sz w:val="26"/>
          <w:szCs w:val="26"/>
        </w:rPr>
        <w:t>sφsψsθ</w:t>
      </w:r>
      <w:proofErr w:type="spellEnd"/>
      <w:r>
        <w:rPr>
          <w:rFonts w:ascii="Times" w:hAnsi="Times" w:cs="Times"/>
          <w:color w:val="000000"/>
          <w:sz w:val="26"/>
          <w:szCs w:val="26"/>
        </w:rPr>
        <w:t xml:space="preserve"> R</w:t>
      </w:r>
      <w:r>
        <w:rPr>
          <w:rFonts w:ascii="Times" w:hAnsi="Times" w:cs="Times"/>
          <w:color w:val="000000"/>
          <w:position w:val="-6"/>
          <w:sz w:val="18"/>
          <w:szCs w:val="18"/>
        </w:rPr>
        <w:t xml:space="preserve">BA </w:t>
      </w:r>
      <w:r>
        <w:rPr>
          <w:rFonts w:ascii="Times" w:hAnsi="Times" w:cs="Times"/>
          <w:color w:val="000000"/>
          <w:sz w:val="26"/>
          <w:szCs w:val="26"/>
        </w:rPr>
        <w:t xml:space="preserve">= </w:t>
      </w:r>
      <w:r>
        <w:rPr>
          <w:rFonts w:ascii="Symbol" w:hAnsi="Symbol" w:cs="Symbol"/>
          <w:color w:val="000000"/>
          <w:position w:val="5"/>
          <w:sz w:val="26"/>
          <w:szCs w:val="26"/>
        </w:rPr>
        <w:t></w:t>
      </w:r>
      <w:proofErr w:type="spellStart"/>
      <w:r>
        <w:rPr>
          <w:rFonts w:ascii="Times" w:hAnsi="Times" w:cs="Times"/>
          <w:color w:val="000000"/>
          <w:sz w:val="26"/>
          <w:szCs w:val="26"/>
        </w:rPr>
        <w:t>cθsψ</w:t>
      </w:r>
      <w:proofErr w:type="spellEnd"/>
      <w:r>
        <w:rPr>
          <w:rFonts w:ascii="Times" w:hAnsi="Times" w:cs="Times"/>
          <w:color w:val="000000"/>
          <w:sz w:val="26"/>
          <w:szCs w:val="26"/>
        </w:rPr>
        <w:t xml:space="preserve"> + </w:t>
      </w:r>
      <w:proofErr w:type="spellStart"/>
      <w:r>
        <w:rPr>
          <w:rFonts w:ascii="Times" w:hAnsi="Times" w:cs="Times"/>
          <w:color w:val="000000"/>
          <w:sz w:val="26"/>
          <w:szCs w:val="26"/>
        </w:rPr>
        <w:t>cψsφsθ</w:t>
      </w:r>
      <w:proofErr w:type="spellEnd"/>
      <w:r>
        <w:rPr>
          <w:rFonts w:ascii="Times" w:hAnsi="Times" w:cs="Times"/>
          <w:color w:val="000000"/>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t>
      </w:r>
      <w:proofErr w:type="spellStart"/>
      <w:r>
        <w:rPr>
          <w:rFonts w:ascii="Times" w:hAnsi="Times" w:cs="Times"/>
          <w:color w:val="000000"/>
          <w:sz w:val="26"/>
          <w:szCs w:val="26"/>
        </w:rPr>
        <w:t>cφsθ</w:t>
      </w:r>
      <w:proofErr w:type="spellEnd"/>
      <w:r>
        <w:rPr>
          <w:rFonts w:ascii="Times" w:hAnsi="Times" w:cs="Times"/>
          <w:color w:val="000000"/>
          <w:sz w:val="26"/>
          <w:szCs w:val="26"/>
        </w:rPr>
        <w:t xml:space="preserve"> The angular velocity of the robot in the body frame is denoted as q, q and r. These values are related to derivatives of the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roll</w:t>
      </w:r>
      <w:proofErr w:type="gramEnd"/>
      <w:r>
        <w:rPr>
          <w:rFonts w:ascii="Times" w:hAnsi="Times" w:cs="Times"/>
          <w:color w:val="000000"/>
          <w:sz w:val="26"/>
          <w:szCs w:val="26"/>
        </w:rPr>
        <w:t xml:space="preserve">, pitch and yaw angles according to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Symbol" w:hAnsi="Symbol" w:cs="Symbol"/>
          <w:color w:val="000000"/>
          <w:position w:val="16"/>
          <w:sz w:val="26"/>
          <w:szCs w:val="26"/>
        </w:rPr>
        <w:t></w:t>
      </w:r>
      <w:r>
        <w:rPr>
          <w:rFonts w:ascii="Times" w:hAnsi="Times" w:cs="Times"/>
          <w:color w:val="000000"/>
          <w:position w:val="-6"/>
          <w:sz w:val="26"/>
          <w:szCs w:val="26"/>
        </w:rPr>
        <w:t>p</w:t>
      </w:r>
      <w:r>
        <w:rPr>
          <w:rFonts w:ascii="Symbol" w:hAnsi="Symbol" w:cs="Symbol"/>
          <w:color w:val="000000"/>
          <w:position w:val="16"/>
          <w:sz w:val="26"/>
          <w:szCs w:val="26"/>
        </w:rPr>
        <w:t></w:t>
      </w:r>
      <w:r>
        <w:rPr>
          <w:rFonts w:ascii="Times" w:hAnsi="Times" w:cs="Times"/>
          <w:color w:val="000000"/>
          <w:position w:val="16"/>
          <w:sz w:val="26"/>
          <w:szCs w:val="26"/>
        </w:rPr>
        <w:t xml:space="preserve"> </w:t>
      </w:r>
      <w:r>
        <w:rPr>
          <w:rFonts w:ascii="Symbol" w:hAnsi="Symbol" w:cs="Symbol"/>
          <w:color w:val="000000"/>
          <w:position w:val="16"/>
          <w:sz w:val="26"/>
          <w:szCs w:val="26"/>
        </w:rPr>
        <w:t></w:t>
      </w:r>
      <w:proofErr w:type="spellStart"/>
      <w:r>
        <w:rPr>
          <w:rFonts w:ascii="Times" w:hAnsi="Times" w:cs="Times"/>
          <w:color w:val="000000"/>
          <w:position w:val="-6"/>
          <w:sz w:val="26"/>
          <w:szCs w:val="26"/>
        </w:rPr>
        <w:t>cθ</w:t>
      </w:r>
      <w:proofErr w:type="spellEnd"/>
      <w:r>
        <w:rPr>
          <w:rFonts w:ascii="Times" w:hAnsi="Times" w:cs="Times"/>
          <w:color w:val="000000"/>
          <w:position w:val="-6"/>
          <w:sz w:val="26"/>
          <w:szCs w:val="26"/>
        </w:rPr>
        <w:t xml:space="preserve"> 0 −</w:t>
      </w:r>
      <w:proofErr w:type="spellStart"/>
      <w:r>
        <w:rPr>
          <w:rFonts w:ascii="Times" w:hAnsi="Times" w:cs="Times"/>
          <w:color w:val="000000"/>
          <w:position w:val="-6"/>
          <w:sz w:val="26"/>
          <w:szCs w:val="26"/>
        </w:rPr>
        <w:t>cφsθ</w:t>
      </w:r>
      <w:proofErr w:type="spellEnd"/>
      <w:r>
        <w:rPr>
          <w:rFonts w:ascii="Symbol" w:hAnsi="Symbol" w:cs="Symbol"/>
          <w:color w:val="000000"/>
          <w:position w:val="16"/>
          <w:sz w:val="26"/>
          <w:szCs w:val="26"/>
        </w:rPr>
        <w:t></w:t>
      </w:r>
      <w:r>
        <w:rPr>
          <w:rFonts w:ascii="Times" w:hAnsi="Times" w:cs="Times"/>
          <w:color w:val="000000"/>
          <w:position w:val="-3"/>
          <w:sz w:val="26"/>
          <w:szCs w:val="26"/>
        </w:rPr>
        <w:t>φ</w:t>
      </w:r>
      <w:r>
        <w:rPr>
          <w:rFonts w:ascii="Times" w:hAnsi="Times" w:cs="Times"/>
          <w:color w:val="000000"/>
          <w:position w:val="2"/>
          <w:sz w:val="26"/>
          <w:szCs w:val="26"/>
        </w:rPr>
        <w:t xml:space="preserve"> ̇</w:t>
      </w:r>
      <w:r>
        <w:rPr>
          <w:rFonts w:ascii="Symbol" w:hAnsi="Symbol" w:cs="Symbol"/>
          <w:color w:val="000000"/>
          <w:position w:val="16"/>
          <w:sz w:val="26"/>
          <w:szCs w:val="26"/>
        </w:rPr>
        <w:t></w:t>
      </w:r>
      <w:r>
        <w:rPr>
          <w:rFonts w:ascii="Times" w:hAnsi="Times" w:cs="Times"/>
          <w:color w:val="000000"/>
          <w:sz w:val="26"/>
          <w:szCs w:val="26"/>
        </w:rPr>
        <w:t> </w:t>
      </w:r>
      <w:r>
        <w:rPr>
          <w:rFonts w:ascii="Symbol" w:hAnsi="Symbol" w:cs="Symbol"/>
          <w:color w:val="000000"/>
          <w:position w:val="5"/>
          <w:sz w:val="26"/>
          <w:szCs w:val="26"/>
        </w:rPr>
        <w:t></w:t>
      </w:r>
      <w:proofErr w:type="gramStart"/>
      <w:r>
        <w:rPr>
          <w:rFonts w:ascii="Times" w:hAnsi="Times" w:cs="Times"/>
          <w:color w:val="000000"/>
          <w:sz w:val="26"/>
          <w:szCs w:val="26"/>
        </w:rPr>
        <w:t>q</w:t>
      </w:r>
      <w:proofErr w:type="gramEnd"/>
      <w:r>
        <w:rPr>
          <w:rFonts w:ascii="Symbol" w:hAnsi="Symbol" w:cs="Symbol"/>
          <w:color w:val="000000"/>
          <w:position w:val="5"/>
          <w:sz w:val="26"/>
          <w:szCs w:val="26"/>
        </w:rPr>
        <w:t></w:t>
      </w:r>
      <w:r>
        <w:rPr>
          <w:rFonts w:ascii="Times" w:hAnsi="Times" w:cs="Times"/>
          <w:color w:val="000000"/>
          <w:sz w:val="26"/>
          <w:szCs w:val="26"/>
        </w:rPr>
        <w:t>=</w:t>
      </w:r>
      <w:r>
        <w:rPr>
          <w:rFonts w:ascii="Symbol" w:hAnsi="Symbol" w:cs="Symbol"/>
          <w:color w:val="000000"/>
          <w:position w:val="5"/>
          <w:sz w:val="26"/>
          <w:szCs w:val="26"/>
        </w:rPr>
        <w:t></w:t>
      </w:r>
      <w:r>
        <w:rPr>
          <w:rFonts w:ascii="Times" w:hAnsi="Times" w:cs="Times"/>
          <w:color w:val="000000"/>
          <w:sz w:val="26"/>
          <w:szCs w:val="26"/>
        </w:rPr>
        <w:t xml:space="preserve">01 </w:t>
      </w:r>
      <w:proofErr w:type="spellStart"/>
      <w:r>
        <w:rPr>
          <w:rFonts w:ascii="Times" w:hAnsi="Times" w:cs="Times"/>
          <w:color w:val="000000"/>
          <w:sz w:val="26"/>
          <w:szCs w:val="26"/>
        </w:rPr>
        <w:t>sφ</w:t>
      </w:r>
      <w:proofErr w:type="spellEnd"/>
      <w:r>
        <w:rPr>
          <w:rFonts w:ascii="Symbol" w:hAnsi="Symbol" w:cs="Symbol"/>
          <w:color w:val="000000"/>
          <w:position w:val="5"/>
          <w:sz w:val="26"/>
          <w:szCs w:val="26"/>
        </w:rPr>
        <w:t></w:t>
      </w:r>
      <w:r>
        <w:rPr>
          <w:rFonts w:ascii="Times" w:hAnsi="Times" w:cs="Times"/>
          <w:color w:val="000000"/>
          <w:sz w:val="26"/>
          <w:szCs w:val="26"/>
        </w:rPr>
        <w:t>θ</w:t>
      </w:r>
      <w:r>
        <w:rPr>
          <w:rFonts w:ascii="Times" w:hAnsi="Times" w:cs="Times"/>
          <w:color w:val="000000"/>
          <w:position w:val="5"/>
          <w:sz w:val="26"/>
          <w:szCs w:val="26"/>
        </w:rPr>
        <w:t xml:space="preserve">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xml:space="preserve">(6)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r</w:t>
      </w:r>
      <w:proofErr w:type="gramEnd"/>
      <w:r>
        <w:rPr>
          <w:rFonts w:ascii="Times" w:hAnsi="Times" w:cs="Times"/>
          <w:color w:val="000000"/>
          <w:sz w:val="26"/>
          <w:szCs w:val="26"/>
        </w:rPr>
        <w:t>=</w:t>
      </w:r>
      <w:r>
        <w:rPr>
          <w:rFonts w:ascii="Times" w:hAnsi="Times" w:cs="Times"/>
          <w:color w:val="000000"/>
          <w:position w:val="21"/>
          <w:sz w:val="26"/>
          <w:szCs w:val="26"/>
        </w:rPr>
        <w:t xml:space="preserve"> </w:t>
      </w:r>
      <w:r>
        <w:rPr>
          <w:rFonts w:ascii="Times" w:hAnsi="Times" w:cs="Times"/>
          <w:color w:val="000000"/>
          <w:sz w:val="26"/>
          <w:szCs w:val="26"/>
        </w:rPr>
        <w:t>x y z</w:t>
      </w:r>
      <w:r>
        <w:rPr>
          <w:rFonts w:ascii="Times" w:hAnsi="Times" w:cs="Times"/>
          <w:color w:val="000000"/>
          <w:position w:val="21"/>
          <w:sz w:val="26"/>
          <w:szCs w:val="26"/>
        </w:rPr>
        <w:t xml:space="preserve"> </w:t>
      </w:r>
      <w:r>
        <w:rPr>
          <w:rFonts w:ascii="Times" w:hAnsi="Times" w:cs="Times"/>
          <w:color w:val="000000"/>
          <w:position w:val="16"/>
          <w:sz w:val="18"/>
          <w:szCs w:val="18"/>
        </w:rPr>
        <w:t>T</w:t>
      </w:r>
      <w:r>
        <w:rPr>
          <w:rFonts w:ascii="Times" w:hAnsi="Times" w:cs="Times"/>
          <w:color w:val="000000"/>
          <w:sz w:val="26"/>
          <w:szCs w:val="26"/>
        </w:rPr>
        <w:t xml:space="preserve">. (3) </w:t>
      </w:r>
      <w:proofErr w:type="gramStart"/>
      <w:r>
        <w:rPr>
          <w:rFonts w:ascii="Times" w:hAnsi="Times" w:cs="Times"/>
          <w:color w:val="000000"/>
          <w:sz w:val="26"/>
          <w:szCs w:val="26"/>
        </w:rPr>
        <w:t>q</w:t>
      </w:r>
      <w:proofErr w:type="gramEnd"/>
      <w:r>
        <w:rPr>
          <w:rFonts w:ascii="Times" w:hAnsi="Times" w:cs="Times"/>
          <w:color w:val="000000"/>
          <w:sz w:val="26"/>
          <w:szCs w:val="26"/>
        </w:rPr>
        <w:t>=</w:t>
      </w:r>
      <w:r>
        <w:rPr>
          <w:rFonts w:ascii="Times" w:hAnsi="Times" w:cs="Times"/>
          <w:color w:val="000000"/>
          <w:position w:val="21"/>
          <w:sz w:val="26"/>
          <w:szCs w:val="26"/>
        </w:rPr>
        <w:t xml:space="preserve"> </w:t>
      </w:r>
      <w:r>
        <w:rPr>
          <w:rFonts w:ascii="Times" w:hAnsi="Times" w:cs="Times"/>
          <w:color w:val="000000"/>
          <w:sz w:val="26"/>
          <w:szCs w:val="26"/>
        </w:rPr>
        <w:t>x y z φ θ ψ</w:t>
      </w:r>
      <w:r>
        <w:rPr>
          <w:rFonts w:ascii="Times" w:hAnsi="Times" w:cs="Times"/>
          <w:color w:val="000000"/>
          <w:position w:val="21"/>
          <w:sz w:val="26"/>
          <w:szCs w:val="26"/>
        </w:rPr>
        <w:t xml:space="preserve"> </w:t>
      </w:r>
      <w:r>
        <w:rPr>
          <w:rFonts w:ascii="Times" w:hAnsi="Times" w:cs="Times"/>
          <w:color w:val="000000"/>
          <w:position w:val="16"/>
          <w:sz w:val="18"/>
          <w:szCs w:val="18"/>
        </w:rPr>
        <w:t>T</w:t>
      </w:r>
      <w:r>
        <w:rPr>
          <w:rFonts w:ascii="Times" w:hAnsi="Times" w:cs="Times"/>
          <w:color w:val="000000"/>
          <w:sz w:val="26"/>
          <w:szCs w:val="26"/>
        </w:rPr>
        <w:t xml:space="preserve">. (4)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w:t>
      </w:r>
      <w:proofErr w:type="spellStart"/>
      <w:r>
        <w:rPr>
          <w:rFonts w:ascii="Times" w:hAnsi="Times" w:cs="Times"/>
          <w:color w:val="000000"/>
          <w:sz w:val="26"/>
          <w:szCs w:val="26"/>
        </w:rPr>
        <w:t>cφsψ</w:t>
      </w:r>
      <w:proofErr w:type="spellEnd"/>
      <w:r>
        <w:rPr>
          <w:rFonts w:ascii="Times" w:hAnsi="Times" w:cs="Times"/>
          <w:color w:val="000000"/>
          <w:sz w:val="26"/>
          <w:szCs w:val="26"/>
        </w:rPr>
        <w:t xml:space="preserve"> </w:t>
      </w:r>
      <w:proofErr w:type="spellStart"/>
      <w:r>
        <w:rPr>
          <w:rFonts w:ascii="Times" w:hAnsi="Times" w:cs="Times"/>
          <w:color w:val="000000"/>
          <w:sz w:val="26"/>
          <w:szCs w:val="26"/>
        </w:rPr>
        <w:t>cψsθ</w:t>
      </w:r>
      <w:proofErr w:type="spellEnd"/>
      <w:r>
        <w:rPr>
          <w:rFonts w:ascii="Times" w:hAnsi="Times" w:cs="Times"/>
          <w:color w:val="000000"/>
          <w:sz w:val="26"/>
          <w:szCs w:val="26"/>
        </w:rPr>
        <w:t xml:space="preserve"> + </w:t>
      </w:r>
      <w:proofErr w:type="spellStart"/>
      <w:r>
        <w:rPr>
          <w:rFonts w:ascii="Times" w:hAnsi="Times" w:cs="Times"/>
          <w:color w:val="000000"/>
          <w:sz w:val="26"/>
          <w:szCs w:val="26"/>
        </w:rPr>
        <w:t>cθsφsψ</w:t>
      </w:r>
      <w:proofErr w:type="spellEnd"/>
      <w:r>
        <w:rPr>
          <w:rFonts w:ascii="Symbol" w:hAnsi="Symbol" w:cs="Symbol"/>
          <w:color w:val="000000"/>
          <w:position w:val="21"/>
          <w:sz w:val="26"/>
          <w:szCs w:val="26"/>
        </w:rPr>
        <w:t></w:t>
      </w:r>
      <w:r>
        <w:rPr>
          <w:rFonts w:ascii="Times" w:hAnsi="Times" w:cs="Times"/>
          <w:color w:val="000000"/>
          <w:sz w:val="26"/>
          <w:szCs w:val="26"/>
        </w:rPr>
        <w:t> </w:t>
      </w:r>
      <w:proofErr w:type="spellStart"/>
      <w:r>
        <w:rPr>
          <w:rFonts w:ascii="Times" w:hAnsi="Times" w:cs="Times"/>
          <w:color w:val="000000"/>
          <w:sz w:val="26"/>
          <w:szCs w:val="26"/>
        </w:rPr>
        <w:t>cφcψ</w:t>
      </w:r>
      <w:proofErr w:type="spellEnd"/>
      <w:r>
        <w:rPr>
          <w:rFonts w:ascii="Times" w:hAnsi="Times" w:cs="Times"/>
          <w:color w:val="000000"/>
          <w:sz w:val="26"/>
          <w:szCs w:val="26"/>
        </w:rPr>
        <w:t xml:space="preserve"> </w:t>
      </w:r>
      <w:proofErr w:type="spellStart"/>
      <w:r>
        <w:rPr>
          <w:rFonts w:ascii="Times" w:hAnsi="Times" w:cs="Times"/>
          <w:color w:val="000000"/>
          <w:sz w:val="26"/>
          <w:szCs w:val="26"/>
        </w:rPr>
        <w:t>sψsθ</w:t>
      </w:r>
      <w:proofErr w:type="spellEnd"/>
      <w:r>
        <w:rPr>
          <w:rFonts w:ascii="Times" w:hAnsi="Times" w:cs="Times"/>
          <w:color w:val="000000"/>
          <w:sz w:val="26"/>
          <w:szCs w:val="26"/>
        </w:rPr>
        <w:t xml:space="preserve"> − </w:t>
      </w:r>
      <w:proofErr w:type="spellStart"/>
      <w:r>
        <w:rPr>
          <w:rFonts w:ascii="Times" w:hAnsi="Times" w:cs="Times"/>
          <w:color w:val="000000"/>
          <w:sz w:val="26"/>
          <w:szCs w:val="26"/>
        </w:rPr>
        <w:t>cψcθsφ</w:t>
      </w:r>
      <w:proofErr w:type="spellEnd"/>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w:t>
      </w:r>
      <w:proofErr w:type="gramEnd"/>
      <w:r>
        <w:rPr>
          <w:rFonts w:ascii="Times" w:hAnsi="Times" w:cs="Times"/>
          <w:color w:val="000000"/>
          <w:sz w:val="26"/>
          <w:szCs w:val="26"/>
        </w:rPr>
        <w:t xml:space="preserve"> (5)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spellStart"/>
      <w:proofErr w:type="gramStart"/>
      <w:r>
        <w:rPr>
          <w:rFonts w:ascii="Times" w:hAnsi="Times" w:cs="Times"/>
          <w:color w:val="000000"/>
          <w:sz w:val="26"/>
          <w:szCs w:val="26"/>
        </w:rPr>
        <w:t>sφ</w:t>
      </w:r>
      <w:proofErr w:type="spellEnd"/>
      <w:proofErr w:type="gramEnd"/>
      <w:r>
        <w:rPr>
          <w:rFonts w:ascii="Times" w:hAnsi="Times" w:cs="Times"/>
          <w:color w:val="000000"/>
          <w:sz w:val="26"/>
          <w:szCs w:val="26"/>
        </w:rPr>
        <w:t xml:space="preserve"> </w:t>
      </w:r>
      <w:proofErr w:type="spellStart"/>
      <w:r>
        <w:rPr>
          <w:rFonts w:ascii="Times" w:hAnsi="Times" w:cs="Times"/>
          <w:color w:val="000000"/>
          <w:sz w:val="26"/>
          <w:szCs w:val="26"/>
        </w:rPr>
        <w:t>cφcθ</w:t>
      </w:r>
      <w:proofErr w:type="spellEnd"/>
      <w:r>
        <w:rPr>
          <w:rFonts w:ascii="Times" w:hAnsi="Times" w:cs="Times"/>
          <w:color w:val="000000"/>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3"/>
          <w:sz w:val="26"/>
          <w:szCs w:val="26"/>
        </w:rPr>
        <w:t>ψ</w:t>
      </w:r>
      <w:r>
        <w:rPr>
          <w:rFonts w:ascii="Times" w:hAnsi="Times" w:cs="Times"/>
          <w:color w:val="000000"/>
          <w:position w:val="2"/>
          <w:sz w:val="26"/>
          <w:szCs w:val="26"/>
        </w:rPr>
        <w:t xml:space="preserve"> ̇ </w:t>
      </w:r>
      <w:r>
        <w:rPr>
          <w:rFonts w:ascii="Symbol" w:hAnsi="Symbol" w:cs="Symbol"/>
          <w:color w:val="000000"/>
          <w:sz w:val="26"/>
          <w:szCs w:val="26"/>
        </w:rPr>
        <w:t></w:t>
      </w:r>
      <w:r>
        <w:rPr>
          <w:rFonts w:ascii="Times" w:hAnsi="Times" w:cs="Times"/>
          <w:color w:val="000000"/>
          <w:position w:val="-22"/>
          <w:sz w:val="26"/>
          <w:szCs w:val="26"/>
        </w:rPr>
        <w:t>0</w:t>
      </w:r>
      <w:r>
        <w:rPr>
          <w:rFonts w:ascii="Symbol" w:hAnsi="Symbol" w:cs="Symbol"/>
          <w:color w:val="000000"/>
          <w:sz w:val="26"/>
          <w:szCs w:val="26"/>
        </w:rPr>
        <w:t></w:t>
      </w:r>
      <w:r>
        <w:rPr>
          <w:rFonts w:ascii="Times" w:hAnsi="Times" w:cs="Times"/>
          <w:color w:val="000000"/>
          <w:position w:val="-22"/>
          <w:sz w:val="26"/>
          <w:szCs w:val="26"/>
        </w:rPr>
        <w:t>0</w:t>
      </w:r>
      <w:r>
        <w:rPr>
          <w:rFonts w:ascii="Symbol" w:hAnsi="Symbol" w:cs="Symbol"/>
          <w:color w:val="000000"/>
          <w:sz w:val="26"/>
          <w:szCs w:val="26"/>
        </w:rPr>
        <w:t></w:t>
      </w:r>
      <w:r>
        <w:rPr>
          <w:rFonts w:ascii="Times" w:hAnsi="Times" w:cs="Times"/>
          <w:color w:val="000000"/>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r</w:t>
      </w:r>
      <w:proofErr w:type="gramEnd"/>
      <w:r>
        <w:rPr>
          <w:rFonts w:ascii="Times" w:hAnsi="Times" w:cs="Times"/>
          <w:color w:val="000000"/>
          <w:sz w:val="26"/>
          <w:szCs w:val="26"/>
        </w:rPr>
        <w:t xml:space="preserve"> </w:t>
      </w:r>
      <w:proofErr w:type="spellStart"/>
      <w:r>
        <w:rPr>
          <w:rFonts w:ascii="Times" w:hAnsi="Times" w:cs="Times"/>
          <w:color w:val="000000"/>
          <w:sz w:val="26"/>
          <w:szCs w:val="26"/>
        </w:rPr>
        <w:t>sθ</w:t>
      </w:r>
      <w:proofErr w:type="spellEnd"/>
      <w:r>
        <w:rPr>
          <w:rFonts w:ascii="Times" w:hAnsi="Times" w:cs="Times"/>
          <w:color w:val="000000"/>
          <w:sz w:val="26"/>
          <w:szCs w:val="26"/>
        </w:rPr>
        <w:t xml:space="preserve"> 0 </w:t>
      </w:r>
      <w:proofErr w:type="spellStart"/>
      <w:r>
        <w:rPr>
          <w:rFonts w:ascii="Times" w:hAnsi="Times" w:cs="Times"/>
          <w:color w:val="000000"/>
          <w:sz w:val="26"/>
          <w:szCs w:val="26"/>
        </w:rPr>
        <w:t>cφcθ</w:t>
      </w:r>
      <w:proofErr w:type="spellEnd"/>
      <w:r>
        <w:rPr>
          <w:rFonts w:ascii="Times" w:hAnsi="Times" w:cs="Times"/>
          <w:color w:val="000000"/>
          <w:sz w:val="26"/>
          <w:szCs w:val="26"/>
        </w:rPr>
        <w:t> </w:t>
      </w:r>
      <w:r>
        <w:rPr>
          <w:rFonts w:ascii="Times" w:hAnsi="Times" w:cs="Times"/>
          <w:i/>
          <w:iCs/>
          <w:color w:val="000000"/>
          <w:sz w:val="26"/>
          <w:szCs w:val="26"/>
        </w:rPr>
        <w:t xml:space="preserve">1) Newton’s Equations of Motion: </w:t>
      </w:r>
      <w:r>
        <w:rPr>
          <w:rFonts w:ascii="Times" w:hAnsi="Times" w:cs="Times"/>
          <w:color w:val="000000"/>
          <w:sz w:val="26"/>
          <w:szCs w:val="26"/>
        </w:rPr>
        <w:t>The force in the system are gravity, and the forces from each rotors F</w:t>
      </w:r>
      <w:proofErr w:type="spellStart"/>
      <w:r>
        <w:rPr>
          <w:rFonts w:ascii="Times" w:hAnsi="Times" w:cs="Times"/>
          <w:color w:val="000000"/>
          <w:position w:val="-3"/>
          <w:sz w:val="18"/>
          <w:szCs w:val="18"/>
        </w:rPr>
        <w:t>i</w:t>
      </w:r>
      <w:proofErr w:type="spellEnd"/>
      <w:r>
        <w:rPr>
          <w:rFonts w:ascii="Times" w:hAnsi="Times" w:cs="Times"/>
          <w:color w:val="000000"/>
          <w:sz w:val="26"/>
          <w:szCs w:val="26"/>
        </w:rPr>
        <w:t xml:space="preserve">. The equation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governing</w:t>
      </w:r>
      <w:proofErr w:type="gramEnd"/>
      <w:r>
        <w:rPr>
          <w:rFonts w:ascii="Times" w:hAnsi="Times" w:cs="Times"/>
          <w:color w:val="000000"/>
          <w:sz w:val="26"/>
          <w:szCs w:val="26"/>
        </w:rPr>
        <w:t xml:space="preserve"> the acceleration of center of mass of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is m ̈r =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xml:space="preserve">0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R</w:t>
      </w:r>
      <w:r>
        <w:rPr>
          <w:rFonts w:ascii="Times" w:hAnsi="Times" w:cs="Times"/>
          <w:color w:val="000000"/>
          <w:position w:val="-3"/>
          <w:sz w:val="18"/>
          <w:szCs w:val="18"/>
        </w:rPr>
        <w:t xml:space="preserve">BA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xml:space="preserve">0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xml:space="preserve">(7)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first input to the system u</w:t>
      </w:r>
      <w:r>
        <w:rPr>
          <w:rFonts w:ascii="Times" w:hAnsi="Times" w:cs="Times"/>
          <w:color w:val="000000"/>
          <w:position w:val="-3"/>
          <w:sz w:val="18"/>
          <w:szCs w:val="18"/>
        </w:rPr>
        <w:t xml:space="preserve">1 </w:t>
      </w:r>
      <w:r>
        <w:rPr>
          <w:rFonts w:ascii="Times" w:hAnsi="Times" w:cs="Times"/>
          <w:color w:val="000000"/>
          <w:sz w:val="26"/>
          <w:szCs w:val="26"/>
        </w:rPr>
        <w:t xml:space="preserve">is defined as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mg</w:t>
      </w:r>
      <w:proofErr w:type="gramEnd"/>
      <w:r>
        <w:rPr>
          <w:rFonts w:ascii="Times" w:hAnsi="Times" w:cs="Times"/>
          <w:color w:val="000000"/>
          <w:sz w:val="26"/>
          <w:szCs w:val="26"/>
        </w:rPr>
        <w:t xml:space="preserve"> F</w:t>
      </w:r>
      <w:r>
        <w:rPr>
          <w:rFonts w:ascii="Times" w:hAnsi="Times" w:cs="Times"/>
          <w:color w:val="000000"/>
          <w:position w:val="-3"/>
          <w:sz w:val="18"/>
          <w:szCs w:val="18"/>
        </w:rPr>
        <w:t xml:space="preserve">1 </w:t>
      </w:r>
      <w:r>
        <w:rPr>
          <w:rFonts w:ascii="Times" w:hAnsi="Times" w:cs="Times"/>
          <w:color w:val="000000"/>
          <w:sz w:val="26"/>
          <w:szCs w:val="26"/>
        </w:rPr>
        <w:t>+F</w:t>
      </w:r>
      <w:r>
        <w:rPr>
          <w:rFonts w:ascii="Times" w:hAnsi="Times" w:cs="Times"/>
          <w:color w:val="000000"/>
          <w:position w:val="-3"/>
          <w:sz w:val="18"/>
          <w:szCs w:val="18"/>
        </w:rPr>
        <w:t xml:space="preserve">2 </w:t>
      </w:r>
      <w:r>
        <w:rPr>
          <w:rFonts w:ascii="Times" w:hAnsi="Times" w:cs="Times"/>
          <w:color w:val="000000"/>
          <w:sz w:val="26"/>
          <w:szCs w:val="26"/>
        </w:rPr>
        <w:t>+F</w:t>
      </w:r>
      <w:r>
        <w:rPr>
          <w:rFonts w:ascii="Times" w:hAnsi="Times" w:cs="Times"/>
          <w:color w:val="000000"/>
          <w:position w:val="-3"/>
          <w:sz w:val="18"/>
          <w:szCs w:val="18"/>
        </w:rPr>
        <w:t xml:space="preserve">3 </w:t>
      </w:r>
      <w:r>
        <w:rPr>
          <w:rFonts w:ascii="Times" w:hAnsi="Times" w:cs="Times"/>
          <w:color w:val="000000"/>
          <w:sz w:val="26"/>
          <w:szCs w:val="26"/>
        </w:rPr>
        <w:t>+F</w:t>
      </w:r>
      <w:r>
        <w:rPr>
          <w:rFonts w:ascii="Times" w:hAnsi="Times" w:cs="Times"/>
          <w:color w:val="000000"/>
          <w:position w:val="-3"/>
          <w:sz w:val="18"/>
          <w:szCs w:val="18"/>
        </w:rPr>
        <w:t xml:space="preserve">4 </w:t>
      </w:r>
    </w:p>
    <w:p w:rsidR="00E9297F" w:rsidRDefault="00E9297F" w:rsidP="00E9297F">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4 </w:t>
      </w:r>
      <w:r>
        <w:rPr>
          <w:rFonts w:ascii="Times" w:hAnsi="Times" w:cs="Times"/>
          <w:color w:val="000000"/>
          <w:sz w:val="26"/>
          <w:szCs w:val="26"/>
        </w:rPr>
        <w:t>u</w:t>
      </w:r>
      <w:r>
        <w:rPr>
          <w:rFonts w:ascii="Times" w:hAnsi="Times" w:cs="Times"/>
          <w:color w:val="000000"/>
          <w:position w:val="-3"/>
          <w:sz w:val="18"/>
          <w:szCs w:val="18"/>
        </w:rPr>
        <w:t xml:space="preserve">1 </w:t>
      </w:r>
      <w:r>
        <w:rPr>
          <w:rFonts w:ascii="Times" w:hAnsi="Times" w:cs="Times"/>
          <w:color w:val="000000"/>
          <w:sz w:val="26"/>
          <w:szCs w:val="26"/>
        </w:rPr>
        <w:t>=</w:t>
      </w:r>
      <w:r>
        <w:rPr>
          <w:rFonts w:ascii="Times" w:hAnsi="Times" w:cs="Times"/>
          <w:color w:val="000000"/>
          <w:position w:val="24"/>
          <w:sz w:val="26"/>
          <w:szCs w:val="26"/>
        </w:rPr>
        <w:t xml:space="preserve"> </w:t>
      </w:r>
      <w:r>
        <w:rPr>
          <w:rFonts w:ascii="Times" w:hAnsi="Times" w:cs="Times"/>
          <w:color w:val="000000"/>
          <w:sz w:val="26"/>
          <w:szCs w:val="26"/>
        </w:rPr>
        <w:t>F</w:t>
      </w:r>
      <w:proofErr w:type="spellStart"/>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p>
    <w:p w:rsidR="00E9297F" w:rsidRDefault="00E9297F" w:rsidP="00E9297F">
      <w:pPr>
        <w:widowControl w:val="0"/>
        <w:autoSpaceDE w:val="0"/>
        <w:autoSpaceDN w:val="0"/>
        <w:adjustRightInd w:val="0"/>
        <w:spacing w:after="240" w:line="200" w:lineRule="atLeast"/>
        <w:rPr>
          <w:rFonts w:ascii="Times" w:hAnsi="Times" w:cs="Times"/>
          <w:color w:val="000000"/>
        </w:rPr>
      </w:pPr>
      <w:proofErr w:type="spellStart"/>
      <w:proofErr w:type="gramStart"/>
      <w:r>
        <w:rPr>
          <w:rFonts w:ascii="Times" w:hAnsi="Times" w:cs="Times"/>
          <w:color w:val="000000"/>
          <w:sz w:val="18"/>
          <w:szCs w:val="18"/>
        </w:rPr>
        <w:t>i</w:t>
      </w:r>
      <w:proofErr w:type="spellEnd"/>
      <w:proofErr w:type="gramEnd"/>
      <w:r>
        <w:rPr>
          <w:rFonts w:ascii="Times" w:hAnsi="Times" w:cs="Times"/>
          <w:color w:val="000000"/>
          <w:sz w:val="18"/>
          <w:szCs w:val="18"/>
        </w:rPr>
        <w:t xml:space="preserve">=1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2) Euler’s Equations of Motion: </w:t>
      </w:r>
      <w:r>
        <w:rPr>
          <w:rFonts w:ascii="Times" w:hAnsi="Times" w:cs="Times"/>
          <w:color w:val="000000"/>
          <w:sz w:val="26"/>
          <w:szCs w:val="26"/>
        </w:rPr>
        <w:t>In addition to forces, each rotor produces a moment perpendicular to the plan to rotation of the blade, M</w:t>
      </w:r>
      <w:proofErr w:type="spellStart"/>
      <w:r>
        <w:rPr>
          <w:rFonts w:ascii="Times" w:hAnsi="Times" w:cs="Times"/>
          <w:color w:val="000000"/>
          <w:position w:val="-3"/>
          <w:sz w:val="18"/>
          <w:szCs w:val="18"/>
        </w:rPr>
        <w:t>i</w:t>
      </w:r>
      <w:proofErr w:type="spellEnd"/>
      <w:r>
        <w:rPr>
          <w:rFonts w:ascii="Times" w:hAnsi="Times" w:cs="Times"/>
          <w:color w:val="000000"/>
          <w:sz w:val="26"/>
          <w:szCs w:val="26"/>
        </w:rPr>
        <w:t>. Rotors 1 and 3 rotate in the −b</w:t>
      </w:r>
      <w:r>
        <w:rPr>
          <w:rFonts w:ascii="Times" w:hAnsi="Times" w:cs="Times"/>
          <w:color w:val="000000"/>
          <w:position w:val="-3"/>
          <w:sz w:val="18"/>
          <w:szCs w:val="18"/>
        </w:rPr>
        <w:t xml:space="preserve">3 </w:t>
      </w:r>
      <w:r>
        <w:rPr>
          <w:rFonts w:ascii="Times" w:hAnsi="Times" w:cs="Times"/>
          <w:color w:val="000000"/>
          <w:sz w:val="26"/>
          <w:szCs w:val="26"/>
        </w:rPr>
        <w:t>direction while 2 and 4 rotate in the +b</w:t>
      </w:r>
      <w:r>
        <w:rPr>
          <w:rFonts w:ascii="Times" w:hAnsi="Times" w:cs="Times"/>
          <w:color w:val="000000"/>
          <w:position w:val="-3"/>
          <w:sz w:val="18"/>
          <w:szCs w:val="18"/>
        </w:rPr>
        <w:t xml:space="preserve">3 </w:t>
      </w:r>
      <w:r>
        <w:rPr>
          <w:rFonts w:ascii="Times" w:hAnsi="Times" w:cs="Times"/>
          <w:color w:val="000000"/>
          <w:sz w:val="26"/>
          <w:szCs w:val="26"/>
        </w:rPr>
        <w:t xml:space="preserve">direction. The moment produced </w:t>
      </w:r>
      <w:proofErr w:type="spellStart"/>
      <w:r>
        <w:rPr>
          <w:rFonts w:ascii="Times" w:hAnsi="Times" w:cs="Times"/>
          <w:color w:val="000000"/>
          <w:sz w:val="26"/>
          <w:szCs w:val="26"/>
        </w:rPr>
        <w:t>oon</w:t>
      </w:r>
      <w:proofErr w:type="spellEnd"/>
      <w:r>
        <w:rPr>
          <w:rFonts w:ascii="Times" w:hAnsi="Times" w:cs="Times"/>
          <w:color w:val="000000"/>
          <w:sz w:val="26"/>
          <w:szCs w:val="26"/>
        </w:rPr>
        <w:t xml:space="preserve"> the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is opposite to the direction of rotation of the blades. So, M</w:t>
      </w:r>
      <w:r>
        <w:rPr>
          <w:rFonts w:ascii="Times" w:hAnsi="Times" w:cs="Times"/>
          <w:color w:val="000000"/>
          <w:position w:val="-3"/>
          <w:sz w:val="18"/>
          <w:szCs w:val="18"/>
        </w:rPr>
        <w:t xml:space="preserve">1 </w:t>
      </w:r>
      <w:r>
        <w:rPr>
          <w:rFonts w:ascii="Times" w:hAnsi="Times" w:cs="Times"/>
          <w:color w:val="000000"/>
          <w:sz w:val="26"/>
          <w:szCs w:val="26"/>
        </w:rPr>
        <w:t>and M</w:t>
      </w:r>
      <w:r>
        <w:rPr>
          <w:rFonts w:ascii="Times" w:hAnsi="Times" w:cs="Times"/>
          <w:color w:val="000000"/>
          <w:position w:val="-3"/>
          <w:sz w:val="18"/>
          <w:szCs w:val="18"/>
        </w:rPr>
        <w:t xml:space="preserve">3 </w:t>
      </w:r>
      <w:r>
        <w:rPr>
          <w:rFonts w:ascii="Times" w:hAnsi="Times" w:cs="Times"/>
          <w:color w:val="000000"/>
          <w:sz w:val="26"/>
          <w:szCs w:val="26"/>
        </w:rPr>
        <w:t>act in the b</w:t>
      </w:r>
      <w:r>
        <w:rPr>
          <w:rFonts w:ascii="Times" w:hAnsi="Times" w:cs="Times"/>
          <w:color w:val="000000"/>
          <w:position w:val="-3"/>
          <w:sz w:val="18"/>
          <w:szCs w:val="18"/>
        </w:rPr>
        <w:t xml:space="preserve">3 </w:t>
      </w:r>
      <w:r>
        <w:rPr>
          <w:rFonts w:ascii="Times" w:hAnsi="Times" w:cs="Times"/>
          <w:color w:val="000000"/>
          <w:sz w:val="26"/>
          <w:szCs w:val="26"/>
        </w:rPr>
        <w:t>direction while M</w:t>
      </w:r>
      <w:r>
        <w:rPr>
          <w:rFonts w:ascii="Times" w:hAnsi="Times" w:cs="Times"/>
          <w:color w:val="000000"/>
          <w:position w:val="-3"/>
          <w:sz w:val="18"/>
          <w:szCs w:val="18"/>
        </w:rPr>
        <w:t xml:space="preserve">2 </w:t>
      </w:r>
      <w:r>
        <w:rPr>
          <w:rFonts w:ascii="Times" w:hAnsi="Times" w:cs="Times"/>
          <w:color w:val="000000"/>
          <w:sz w:val="26"/>
          <w:szCs w:val="26"/>
        </w:rPr>
        <w:t>and M</w:t>
      </w:r>
      <w:r>
        <w:rPr>
          <w:rFonts w:ascii="Times" w:hAnsi="Times" w:cs="Times"/>
          <w:color w:val="000000"/>
          <w:position w:val="-3"/>
          <w:sz w:val="18"/>
          <w:szCs w:val="18"/>
        </w:rPr>
        <w:t xml:space="preserve">4 </w:t>
      </w:r>
      <w:r>
        <w:rPr>
          <w:rFonts w:ascii="Times" w:hAnsi="Times" w:cs="Times"/>
          <w:color w:val="000000"/>
          <w:sz w:val="26"/>
          <w:szCs w:val="26"/>
        </w:rPr>
        <w:t>act in the −b</w:t>
      </w:r>
      <w:r>
        <w:rPr>
          <w:rFonts w:ascii="Times" w:hAnsi="Times" w:cs="Times"/>
          <w:color w:val="000000"/>
          <w:position w:val="-3"/>
          <w:sz w:val="18"/>
          <w:szCs w:val="18"/>
        </w:rPr>
        <w:t xml:space="preserve">3 </w:t>
      </w:r>
      <w:proofErr w:type="spellStart"/>
      <w:r>
        <w:rPr>
          <w:rFonts w:ascii="Times" w:hAnsi="Times" w:cs="Times"/>
          <w:color w:val="000000"/>
          <w:sz w:val="26"/>
          <w:szCs w:val="26"/>
        </w:rPr>
        <w:t>directio</w:t>
      </w:r>
      <w:proofErr w:type="spellEnd"/>
      <w:r>
        <w:rPr>
          <w:rFonts w:ascii="Times" w:hAnsi="Times" w:cs="Times"/>
          <w:color w:val="000000"/>
          <w:sz w:val="26"/>
          <w:szCs w:val="26"/>
        </w:rPr>
        <w:t xml:space="preserve">. The angular acceleration is determined by,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can rewrite this as: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Symbol" w:hAnsi="Symbol" w:cs="Symbol"/>
          <w:color w:val="000000"/>
          <w:position w:val="21"/>
          <w:sz w:val="26"/>
          <w:szCs w:val="26"/>
        </w:rPr>
        <w:t></w:t>
      </w:r>
      <w:r>
        <w:rPr>
          <w:rFonts w:ascii="Times" w:hAnsi="Times" w:cs="Times"/>
          <w:color w:val="000000"/>
          <w:position w:val="21"/>
          <w:sz w:val="26"/>
          <w:szCs w:val="26"/>
        </w:rPr>
        <w:t xml:space="preserve"> </w:t>
      </w:r>
      <w:proofErr w:type="gramStart"/>
      <w:r>
        <w:rPr>
          <w:rFonts w:ascii="Times" w:hAnsi="Times" w:cs="Times"/>
          <w:color w:val="000000"/>
          <w:sz w:val="26"/>
          <w:szCs w:val="26"/>
        </w:rPr>
        <w:t>p</w:t>
      </w:r>
      <w:proofErr w:type="gramEnd"/>
      <w:r>
        <w:rPr>
          <w:rFonts w:ascii="Times" w:hAnsi="Times" w:cs="Times"/>
          <w:color w:val="000000"/>
          <w:sz w:val="26"/>
          <w:szCs w:val="26"/>
        </w:rPr>
        <w:t xml:space="preserve"> ̇ </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Times" w:hAnsi="Times" w:cs="Times"/>
          <w:color w:val="000000"/>
          <w:sz w:val="26"/>
          <w:szCs w:val="26"/>
        </w:rPr>
        <w:t xml:space="preserve">L ( F </w:t>
      </w:r>
      <w:r>
        <w:rPr>
          <w:rFonts w:ascii="Times" w:hAnsi="Times" w:cs="Times"/>
          <w:color w:val="000000"/>
          <w:position w:val="-3"/>
          <w:sz w:val="18"/>
          <w:szCs w:val="18"/>
        </w:rPr>
        <w:t xml:space="preserve">2 </w:t>
      </w:r>
      <w:r>
        <w:rPr>
          <w:rFonts w:ascii="Times" w:hAnsi="Times" w:cs="Times"/>
          <w:color w:val="000000"/>
          <w:sz w:val="26"/>
          <w:szCs w:val="26"/>
        </w:rPr>
        <w:t xml:space="preserve">− F </w:t>
      </w:r>
      <w:r>
        <w:rPr>
          <w:rFonts w:ascii="Times" w:hAnsi="Times" w:cs="Times"/>
          <w:color w:val="000000"/>
          <w:position w:val="-3"/>
          <w:sz w:val="18"/>
          <w:szCs w:val="18"/>
        </w:rPr>
        <w:t xml:space="preserve">4 </w:t>
      </w:r>
      <w:r>
        <w:rPr>
          <w:rFonts w:ascii="Times" w:hAnsi="Times" w:cs="Times"/>
          <w:color w:val="000000"/>
          <w:sz w:val="26"/>
          <w:szCs w:val="26"/>
        </w:rPr>
        <w:t xml:space="preserve">) </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Times" w:hAnsi="Times" w:cs="Times"/>
          <w:color w:val="000000"/>
          <w:sz w:val="26"/>
          <w:szCs w:val="26"/>
        </w:rPr>
        <w:t xml:space="preserve">p </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Times" w:hAnsi="Times" w:cs="Times"/>
          <w:color w:val="000000"/>
          <w:sz w:val="26"/>
          <w:szCs w:val="26"/>
        </w:rPr>
        <w:t xml:space="preserve">p </w:t>
      </w:r>
      <w:r>
        <w:rPr>
          <w:rFonts w:ascii="Symbol" w:hAnsi="Symbol" w:cs="Symbol"/>
          <w:color w:val="000000"/>
          <w:position w:val="21"/>
          <w:sz w:val="26"/>
          <w:szCs w:val="26"/>
        </w:rPr>
        <w:t></w:t>
      </w:r>
      <w:r>
        <w:rPr>
          <w:rFonts w:ascii="Times" w:hAnsi="Times" w:cs="Times"/>
          <w:color w:val="000000"/>
          <w:sz w:val="26"/>
          <w:szCs w:val="26"/>
        </w:rPr>
        <w:t> I</w:t>
      </w:r>
      <w:r>
        <w:rPr>
          <w:rFonts w:ascii="Symbol" w:hAnsi="Symbol" w:cs="Symbol"/>
          <w:color w:val="000000"/>
          <w:position w:val="5"/>
          <w:sz w:val="26"/>
          <w:szCs w:val="26"/>
        </w:rPr>
        <w:t></w:t>
      </w:r>
      <w:r>
        <w:rPr>
          <w:rFonts w:ascii="Times" w:hAnsi="Times" w:cs="Times"/>
          <w:color w:val="000000"/>
          <w:sz w:val="26"/>
          <w:szCs w:val="26"/>
        </w:rPr>
        <w:t>q ̇</w:t>
      </w:r>
      <w:r>
        <w:rPr>
          <w:rFonts w:ascii="Symbol" w:hAnsi="Symbol" w:cs="Symbol"/>
          <w:color w:val="000000"/>
          <w:position w:val="5"/>
          <w:sz w:val="26"/>
          <w:szCs w:val="26"/>
        </w:rPr>
        <w:t></w:t>
      </w:r>
      <w:r>
        <w:rPr>
          <w:rFonts w:ascii="Times" w:hAnsi="Times" w:cs="Times"/>
          <w:color w:val="000000"/>
          <w:sz w:val="26"/>
          <w:szCs w:val="26"/>
        </w:rPr>
        <w:t>=</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L(F</w:t>
      </w:r>
      <w:r>
        <w:rPr>
          <w:rFonts w:ascii="Times" w:hAnsi="Times" w:cs="Times"/>
          <w:color w:val="000000"/>
          <w:position w:val="-3"/>
          <w:sz w:val="18"/>
          <w:szCs w:val="18"/>
        </w:rPr>
        <w:t xml:space="preserve">3 </w:t>
      </w:r>
      <w:r>
        <w:rPr>
          <w:rFonts w:ascii="Times" w:hAnsi="Times" w:cs="Times"/>
          <w:color w:val="000000"/>
          <w:sz w:val="26"/>
          <w:szCs w:val="26"/>
        </w:rPr>
        <w:t>−F</w:t>
      </w:r>
      <w:r>
        <w:rPr>
          <w:rFonts w:ascii="Times" w:hAnsi="Times" w:cs="Times"/>
          <w:color w:val="000000"/>
          <w:position w:val="-3"/>
          <w:sz w:val="18"/>
          <w:szCs w:val="18"/>
        </w:rPr>
        <w:t>1</w:t>
      </w:r>
      <w:r>
        <w:rPr>
          <w:rFonts w:ascii="Times" w:hAnsi="Times" w:cs="Times"/>
          <w:color w:val="000000"/>
          <w:sz w:val="26"/>
          <w:szCs w:val="26"/>
        </w:rPr>
        <w:t xml:space="preserve">) </w:t>
      </w:r>
      <w:r>
        <w:rPr>
          <w:rFonts w:ascii="Symbol" w:hAnsi="Symbol" w:cs="Symbol"/>
          <w:color w:val="000000"/>
          <w:position w:val="5"/>
          <w:sz w:val="26"/>
          <w:szCs w:val="26"/>
        </w:rPr>
        <w:t></w:t>
      </w:r>
      <w:r>
        <w:rPr>
          <w:rFonts w:ascii="Times" w:hAnsi="Times" w:cs="Times"/>
          <w:color w:val="000000"/>
          <w:sz w:val="26"/>
          <w:szCs w:val="26"/>
        </w:rPr>
        <w:t>−</w:t>
      </w:r>
      <w:r>
        <w:rPr>
          <w:rFonts w:ascii="Symbol" w:hAnsi="Symbol" w:cs="Symbol"/>
          <w:color w:val="000000"/>
          <w:position w:val="5"/>
          <w:sz w:val="26"/>
          <w:szCs w:val="26"/>
        </w:rPr>
        <w:t></w:t>
      </w:r>
      <w:r>
        <w:rPr>
          <w:rFonts w:ascii="Times" w:hAnsi="Times" w:cs="Times"/>
          <w:color w:val="000000"/>
          <w:sz w:val="26"/>
          <w:szCs w:val="26"/>
        </w:rPr>
        <w:t>q</w:t>
      </w:r>
      <w:r>
        <w:rPr>
          <w:rFonts w:ascii="Symbol" w:hAnsi="Symbol" w:cs="Symbol"/>
          <w:color w:val="000000"/>
          <w:position w:val="5"/>
          <w:sz w:val="26"/>
          <w:szCs w:val="26"/>
        </w:rPr>
        <w:t></w:t>
      </w:r>
      <w:r>
        <w:rPr>
          <w:rFonts w:ascii="Times" w:hAnsi="Times" w:cs="Times"/>
          <w:color w:val="000000"/>
          <w:sz w:val="26"/>
          <w:szCs w:val="26"/>
        </w:rPr>
        <w:t>×I</w:t>
      </w:r>
      <w:r>
        <w:rPr>
          <w:rFonts w:ascii="Symbol" w:hAnsi="Symbol" w:cs="Symbol"/>
          <w:color w:val="000000"/>
          <w:position w:val="5"/>
          <w:sz w:val="26"/>
          <w:szCs w:val="26"/>
        </w:rPr>
        <w:t></w:t>
      </w:r>
      <w:r>
        <w:rPr>
          <w:rFonts w:ascii="Times" w:hAnsi="Times" w:cs="Times"/>
          <w:color w:val="000000"/>
          <w:sz w:val="26"/>
          <w:szCs w:val="26"/>
        </w:rPr>
        <w:t>q</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xml:space="preserve">(8)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r</w:t>
      </w:r>
      <w:proofErr w:type="gramEnd"/>
      <w:r>
        <w:rPr>
          <w:rFonts w:ascii="Times" w:hAnsi="Times" w:cs="Times"/>
          <w:color w:val="000000"/>
          <w:sz w:val="26"/>
          <w:szCs w:val="26"/>
        </w:rPr>
        <w:t xml:space="preserve"> ̇ M</w:t>
      </w:r>
      <w:r>
        <w:rPr>
          <w:rFonts w:ascii="Times" w:hAnsi="Times" w:cs="Times"/>
          <w:color w:val="000000"/>
          <w:position w:val="-3"/>
          <w:sz w:val="18"/>
          <w:szCs w:val="18"/>
        </w:rPr>
        <w:t>1</w:t>
      </w:r>
      <w:r>
        <w:rPr>
          <w:rFonts w:ascii="Times" w:hAnsi="Times" w:cs="Times"/>
          <w:color w:val="000000"/>
          <w:sz w:val="26"/>
          <w:szCs w:val="26"/>
        </w:rPr>
        <w:t>−M</w:t>
      </w:r>
      <w:r>
        <w:rPr>
          <w:rFonts w:ascii="Times" w:hAnsi="Times" w:cs="Times"/>
          <w:color w:val="000000"/>
          <w:position w:val="-3"/>
          <w:sz w:val="18"/>
          <w:szCs w:val="18"/>
        </w:rPr>
        <w:t>2</w:t>
      </w:r>
      <w:r>
        <w:rPr>
          <w:rFonts w:ascii="Times" w:hAnsi="Times" w:cs="Times"/>
          <w:color w:val="000000"/>
          <w:sz w:val="26"/>
          <w:szCs w:val="26"/>
        </w:rPr>
        <w:t>+M</w:t>
      </w:r>
      <w:r>
        <w:rPr>
          <w:rFonts w:ascii="Times" w:hAnsi="Times" w:cs="Times"/>
          <w:color w:val="000000"/>
          <w:position w:val="-3"/>
          <w:sz w:val="18"/>
          <w:szCs w:val="18"/>
        </w:rPr>
        <w:t>3</w:t>
      </w:r>
      <w:r>
        <w:rPr>
          <w:rFonts w:ascii="Times" w:hAnsi="Times" w:cs="Times"/>
          <w:color w:val="000000"/>
          <w:sz w:val="26"/>
          <w:szCs w:val="26"/>
        </w:rPr>
        <w:t>−M</w:t>
      </w:r>
      <w:r>
        <w:rPr>
          <w:rFonts w:ascii="Times" w:hAnsi="Times" w:cs="Times"/>
          <w:color w:val="000000"/>
          <w:position w:val="-3"/>
          <w:sz w:val="18"/>
          <w:szCs w:val="18"/>
        </w:rPr>
        <w:t xml:space="preserve">4 </w:t>
      </w:r>
      <w:r>
        <w:rPr>
          <w:rFonts w:ascii="Times" w:hAnsi="Times" w:cs="Times"/>
          <w:color w:val="000000"/>
          <w:sz w:val="26"/>
          <w:szCs w:val="26"/>
        </w:rPr>
        <w:t xml:space="preserve">r r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Symbol" w:hAnsi="Symbol" w:cs="Symbol"/>
          <w:color w:val="000000"/>
          <w:position w:val="21"/>
          <w:sz w:val="26"/>
          <w:szCs w:val="26"/>
        </w:rPr>
        <w:t></w:t>
      </w:r>
      <w:proofErr w:type="gramStart"/>
      <w:r>
        <w:rPr>
          <w:rFonts w:ascii="Times" w:hAnsi="Times" w:cs="Times"/>
          <w:color w:val="000000"/>
          <w:sz w:val="26"/>
          <w:szCs w:val="26"/>
        </w:rPr>
        <w:t>p</w:t>
      </w:r>
      <w:proofErr w:type="gramEnd"/>
      <w:r>
        <w:rPr>
          <w:rFonts w:ascii="Times" w:hAnsi="Times" w:cs="Times"/>
          <w:color w:val="000000"/>
          <w:sz w:val="26"/>
          <w:szCs w:val="26"/>
        </w:rPr>
        <w:t xml:space="preserve"> ̇</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Times" w:hAnsi="Times" w:cs="Times"/>
          <w:color w:val="000000"/>
          <w:sz w:val="26"/>
          <w:szCs w:val="26"/>
        </w:rPr>
        <w:t>0 L 0 −L</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Symbol" w:hAnsi="Symbol" w:cs="Symbol"/>
          <w:color w:val="000000"/>
          <w:position w:val="21"/>
          <w:sz w:val="26"/>
          <w:szCs w:val="26"/>
        </w:rPr>
        <w:t></w:t>
      </w:r>
      <w:r>
        <w:rPr>
          <w:rFonts w:ascii="Times" w:hAnsi="Times" w:cs="Times"/>
          <w:color w:val="000000"/>
          <w:sz w:val="26"/>
          <w:szCs w:val="26"/>
        </w:rPr>
        <w:t>p</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Symbol" w:hAnsi="Symbol" w:cs="Symbol"/>
          <w:color w:val="000000"/>
          <w:position w:val="21"/>
          <w:sz w:val="26"/>
          <w:szCs w:val="26"/>
        </w:rPr>
        <w:t></w:t>
      </w:r>
      <w:r>
        <w:rPr>
          <w:rFonts w:ascii="Times" w:hAnsi="Times" w:cs="Times"/>
          <w:color w:val="000000"/>
          <w:sz w:val="26"/>
          <w:szCs w:val="26"/>
        </w:rPr>
        <w:t>p</w:t>
      </w:r>
      <w:r>
        <w:rPr>
          <w:rFonts w:ascii="Symbol" w:hAnsi="Symbol" w:cs="Symbol"/>
          <w:color w:val="000000"/>
          <w:position w:val="21"/>
          <w:sz w:val="26"/>
          <w:szCs w:val="26"/>
        </w:rPr>
        <w:t></w:t>
      </w:r>
      <w:r>
        <w:rPr>
          <w:rFonts w:ascii="Times" w:hAnsi="Times" w:cs="Times"/>
          <w:color w:val="000000"/>
          <w:sz w:val="26"/>
          <w:szCs w:val="26"/>
        </w:rPr>
        <w:t> I</w:t>
      </w:r>
      <w:r>
        <w:rPr>
          <w:rFonts w:ascii="Symbol" w:hAnsi="Symbol" w:cs="Symbol"/>
          <w:color w:val="000000"/>
          <w:position w:val="5"/>
          <w:sz w:val="26"/>
          <w:szCs w:val="26"/>
        </w:rPr>
        <w:t></w:t>
      </w:r>
      <w:r>
        <w:rPr>
          <w:rFonts w:ascii="Times" w:hAnsi="Times" w:cs="Times"/>
          <w:color w:val="000000"/>
          <w:sz w:val="26"/>
          <w:szCs w:val="26"/>
        </w:rPr>
        <w:t>q ̇</w:t>
      </w:r>
      <w:r>
        <w:rPr>
          <w:rFonts w:ascii="Symbol" w:hAnsi="Symbol" w:cs="Symbol"/>
          <w:color w:val="000000"/>
          <w:position w:val="5"/>
          <w:sz w:val="26"/>
          <w:szCs w:val="26"/>
        </w:rPr>
        <w:t></w:t>
      </w:r>
      <w:r>
        <w:rPr>
          <w:rFonts w:ascii="Times" w:hAnsi="Times" w:cs="Times"/>
          <w:color w:val="000000"/>
          <w:sz w:val="26"/>
          <w:szCs w:val="26"/>
        </w:rPr>
        <w:t>=</w:t>
      </w:r>
      <w:r>
        <w:rPr>
          <w:rFonts w:ascii="Symbol" w:hAnsi="Symbol" w:cs="Symbol"/>
          <w:color w:val="000000"/>
          <w:position w:val="5"/>
          <w:sz w:val="26"/>
          <w:szCs w:val="26"/>
        </w:rPr>
        <w:t></w:t>
      </w:r>
      <w:r>
        <w:rPr>
          <w:rFonts w:ascii="Times" w:hAnsi="Times" w:cs="Times"/>
          <w:color w:val="000000"/>
          <w:sz w:val="26"/>
          <w:szCs w:val="26"/>
        </w:rPr>
        <w:t xml:space="preserve">−L 0 L 0 </w:t>
      </w:r>
      <w:r>
        <w:rPr>
          <w:rFonts w:ascii="Symbol" w:hAnsi="Symbol" w:cs="Symbol"/>
          <w:color w:val="000000"/>
          <w:position w:val="5"/>
          <w:sz w:val="26"/>
          <w:szCs w:val="26"/>
        </w:rPr>
        <w:t></w:t>
      </w:r>
      <w:r>
        <w:rPr>
          <w:rFonts w:ascii="Times" w:hAnsi="Times" w:cs="Times"/>
          <w:color w:val="000000"/>
          <w:sz w:val="26"/>
          <w:szCs w:val="26"/>
        </w:rPr>
        <w:t>−</w:t>
      </w:r>
      <w:r>
        <w:rPr>
          <w:rFonts w:ascii="Symbol" w:hAnsi="Symbol" w:cs="Symbol"/>
          <w:color w:val="000000"/>
          <w:position w:val="5"/>
          <w:sz w:val="26"/>
          <w:szCs w:val="26"/>
        </w:rPr>
        <w:t></w:t>
      </w:r>
      <w:r>
        <w:rPr>
          <w:rFonts w:ascii="Times" w:hAnsi="Times" w:cs="Times"/>
          <w:color w:val="000000"/>
          <w:sz w:val="26"/>
          <w:szCs w:val="26"/>
        </w:rPr>
        <w:t>q</w:t>
      </w:r>
      <w:r>
        <w:rPr>
          <w:rFonts w:ascii="Symbol" w:hAnsi="Symbol" w:cs="Symbol"/>
          <w:color w:val="000000"/>
          <w:position w:val="5"/>
          <w:sz w:val="26"/>
          <w:szCs w:val="26"/>
        </w:rPr>
        <w:t></w:t>
      </w:r>
      <w:r>
        <w:rPr>
          <w:rFonts w:ascii="Times" w:hAnsi="Times" w:cs="Times"/>
          <w:color w:val="000000"/>
          <w:sz w:val="26"/>
          <w:szCs w:val="26"/>
        </w:rPr>
        <w:t>×I</w:t>
      </w:r>
      <w:r>
        <w:rPr>
          <w:rFonts w:ascii="Symbol" w:hAnsi="Symbol" w:cs="Symbol"/>
          <w:color w:val="000000"/>
          <w:position w:val="5"/>
          <w:sz w:val="26"/>
          <w:szCs w:val="26"/>
        </w:rPr>
        <w:t></w:t>
      </w:r>
      <w:r>
        <w:rPr>
          <w:rFonts w:ascii="Times" w:hAnsi="Times" w:cs="Times"/>
          <w:color w:val="000000"/>
          <w:sz w:val="26"/>
          <w:szCs w:val="26"/>
        </w:rPr>
        <w:t>q</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xml:space="preserve">(9)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r</w:t>
      </w:r>
      <w:proofErr w:type="gramEnd"/>
      <w:r>
        <w:rPr>
          <w:rFonts w:ascii="Times" w:hAnsi="Times" w:cs="Times"/>
          <w:color w:val="000000"/>
          <w:sz w:val="26"/>
          <w:szCs w:val="26"/>
        </w:rPr>
        <w:t xml:space="preserve"> ̇ γ−</w:t>
      </w:r>
      <w:proofErr w:type="spellStart"/>
      <w:r>
        <w:rPr>
          <w:rFonts w:ascii="Times" w:hAnsi="Times" w:cs="Times"/>
          <w:color w:val="000000"/>
          <w:sz w:val="26"/>
          <w:szCs w:val="26"/>
        </w:rPr>
        <w:t>γγ</w:t>
      </w:r>
      <w:proofErr w:type="spellEnd"/>
      <w:r>
        <w:rPr>
          <w:rFonts w:ascii="Times" w:hAnsi="Times" w:cs="Times"/>
          <w:color w:val="000000"/>
          <w:sz w:val="26"/>
          <w:szCs w:val="26"/>
        </w:rPr>
        <w:t xml:space="preserve">−γ r r where γ = </w:t>
      </w:r>
      <w:r>
        <w:rPr>
          <w:rFonts w:ascii="Times" w:hAnsi="Times" w:cs="Times"/>
          <w:color w:val="000000"/>
          <w:position w:val="10"/>
          <w:sz w:val="18"/>
          <w:szCs w:val="18"/>
        </w:rPr>
        <w:t>k</w:t>
      </w:r>
      <w:r>
        <w:rPr>
          <w:rFonts w:ascii="Times" w:hAnsi="Times" w:cs="Times"/>
          <w:color w:val="000000"/>
          <w:position w:val="8"/>
          <w:sz w:val="13"/>
          <w:szCs w:val="13"/>
        </w:rPr>
        <w:t xml:space="preserve">M </w:t>
      </w:r>
      <w:r>
        <w:rPr>
          <w:rFonts w:ascii="Times" w:hAnsi="Times" w:cs="Times"/>
          <w:color w:val="000000"/>
          <w:sz w:val="26"/>
          <w:szCs w:val="26"/>
        </w:rPr>
        <w:t>. Second input u</w:t>
      </w:r>
      <w:r>
        <w:rPr>
          <w:rFonts w:ascii="Times" w:hAnsi="Times" w:cs="Times"/>
          <w:color w:val="000000"/>
          <w:position w:val="-3"/>
          <w:sz w:val="18"/>
          <w:szCs w:val="18"/>
        </w:rPr>
        <w:t xml:space="preserve">2 </w:t>
      </w:r>
      <w:r>
        <w:rPr>
          <w:rFonts w:ascii="Times" w:hAnsi="Times" w:cs="Times"/>
          <w:color w:val="000000"/>
          <w:sz w:val="26"/>
          <w:szCs w:val="26"/>
        </w:rPr>
        <w:t xml:space="preserve">is defined as: </w:t>
      </w:r>
    </w:p>
    <w:p w:rsidR="00E9297F" w:rsidRDefault="00E9297F" w:rsidP="00E9297F">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2"/>
          <w:sz w:val="18"/>
          <w:szCs w:val="18"/>
        </w:rPr>
        <w:t>k</w:t>
      </w:r>
      <w:r>
        <w:rPr>
          <w:rFonts w:ascii="Times" w:hAnsi="Times" w:cs="Times"/>
          <w:color w:val="000000"/>
          <w:position w:val="-3"/>
          <w:sz w:val="13"/>
          <w:szCs w:val="13"/>
        </w:rPr>
        <w:t xml:space="preserve">F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95885" cy="1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885" cy="1079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At nominal state, the inputs for hover are u</w:t>
      </w:r>
      <w:r>
        <w:rPr>
          <w:rFonts w:ascii="Times" w:hAnsi="Times" w:cs="Times"/>
          <w:color w:val="000000"/>
          <w:position w:val="-3"/>
          <w:sz w:val="18"/>
          <w:szCs w:val="18"/>
        </w:rPr>
        <w:t xml:space="preserve">1,0 </w:t>
      </w:r>
      <w:r>
        <w:rPr>
          <w:rFonts w:ascii="Times" w:hAnsi="Times" w:cs="Times"/>
          <w:color w:val="000000"/>
          <w:sz w:val="26"/>
          <w:szCs w:val="26"/>
        </w:rPr>
        <w:t>= mg, u</w:t>
      </w:r>
      <w:r>
        <w:rPr>
          <w:rFonts w:ascii="Times" w:hAnsi="Times" w:cs="Times"/>
          <w:color w:val="000000"/>
          <w:position w:val="-3"/>
          <w:sz w:val="18"/>
          <w:szCs w:val="18"/>
        </w:rPr>
        <w:t xml:space="preserve">2,0 </w:t>
      </w:r>
      <w:r>
        <w:rPr>
          <w:rFonts w:ascii="Times" w:hAnsi="Times" w:cs="Times"/>
          <w:color w:val="000000"/>
          <w:sz w:val="26"/>
          <w:szCs w:val="26"/>
        </w:rPr>
        <w:t xml:space="preserve">= 0. Linearizing (7), we get: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Symbol" w:hAnsi="Symbol" w:cs="Symbol"/>
          <w:color w:val="000000"/>
          <w:position w:val="8"/>
          <w:sz w:val="26"/>
          <w:szCs w:val="26"/>
        </w:rPr>
        <w:t></w:t>
      </w:r>
      <w:r>
        <w:rPr>
          <w:rFonts w:ascii="Times" w:hAnsi="Times" w:cs="Times"/>
          <w:color w:val="000000"/>
          <w:position w:val="-11"/>
          <w:sz w:val="26"/>
          <w:szCs w:val="26"/>
        </w:rPr>
        <w:t>0 L 0 −L</w:t>
      </w:r>
      <w:r>
        <w:rPr>
          <w:rFonts w:ascii="Symbol" w:hAnsi="Symbol" w:cs="Symbol"/>
          <w:color w:val="000000"/>
          <w:position w:val="8"/>
          <w:sz w:val="26"/>
          <w:szCs w:val="26"/>
        </w:rPr>
        <w:t></w:t>
      </w:r>
      <w:r>
        <w:rPr>
          <w:rFonts w:ascii="Symbol" w:hAnsi="Symbol" w:cs="Symbol"/>
          <w:color w:val="000000"/>
          <w:position w:val="24"/>
          <w:sz w:val="26"/>
          <w:szCs w:val="26"/>
        </w:rPr>
        <w:t></w:t>
      </w:r>
      <w:r>
        <w:rPr>
          <w:rFonts w:ascii="Times" w:hAnsi="Times" w:cs="Times"/>
          <w:color w:val="000000"/>
          <w:position w:val="2"/>
          <w:sz w:val="26"/>
          <w:szCs w:val="26"/>
        </w:rPr>
        <w:t>F</w:t>
      </w:r>
      <w:r>
        <w:rPr>
          <w:rFonts w:ascii="Times" w:hAnsi="Times" w:cs="Times"/>
          <w:color w:val="000000"/>
          <w:sz w:val="18"/>
          <w:szCs w:val="18"/>
        </w:rPr>
        <w:t>1</w:t>
      </w:r>
      <w:r>
        <w:rPr>
          <w:rFonts w:ascii="Symbol" w:hAnsi="Symbol" w:cs="Symbol"/>
          <w:color w:val="000000"/>
          <w:position w:val="24"/>
          <w:sz w:val="26"/>
          <w:szCs w:val="26"/>
        </w:rPr>
        <w:t></w:t>
      </w:r>
      <w:r>
        <w:rPr>
          <w:rFonts w:ascii="Times" w:hAnsi="Times" w:cs="Times"/>
          <w:color w:val="000000"/>
          <w:position w:val="24"/>
          <w:sz w:val="26"/>
          <w:szCs w:val="26"/>
        </w:rPr>
        <w:t xml:space="preserve"> </w:t>
      </w:r>
      <w:r>
        <w:rPr>
          <w:rFonts w:ascii="Times" w:hAnsi="Times" w:cs="Times"/>
          <w:color w:val="000000"/>
          <w:sz w:val="26"/>
          <w:szCs w:val="26"/>
        </w:rPr>
        <w:t>u</w:t>
      </w:r>
      <w:r>
        <w:rPr>
          <w:rFonts w:ascii="Times" w:hAnsi="Times" w:cs="Times"/>
          <w:color w:val="000000"/>
          <w:position w:val="-6"/>
          <w:sz w:val="18"/>
          <w:szCs w:val="18"/>
        </w:rPr>
        <w:t>2</w:t>
      </w:r>
      <w:r>
        <w:rPr>
          <w:rFonts w:ascii="Times" w:hAnsi="Times" w:cs="Times"/>
          <w:color w:val="000000"/>
          <w:sz w:val="26"/>
          <w:szCs w:val="26"/>
        </w:rPr>
        <w:t xml:space="preserve">= −L 0 L 0 </w:t>
      </w:r>
      <w:r>
        <w:rPr>
          <w:rFonts w:ascii="Symbol" w:hAnsi="Symbol" w:cs="Symbol"/>
          <w:color w:val="000000"/>
          <w:position w:val="21"/>
          <w:sz w:val="26"/>
          <w:szCs w:val="26"/>
        </w:rPr>
        <w:t></w:t>
      </w:r>
      <w:r>
        <w:rPr>
          <w:rFonts w:ascii="Times" w:hAnsi="Times" w:cs="Times"/>
          <w:color w:val="000000"/>
          <w:position w:val="16"/>
          <w:sz w:val="26"/>
          <w:szCs w:val="26"/>
        </w:rPr>
        <w:t>F</w:t>
      </w:r>
      <w:r>
        <w:rPr>
          <w:rFonts w:ascii="Times" w:hAnsi="Times" w:cs="Times"/>
          <w:color w:val="000000"/>
          <w:position w:val="10"/>
          <w:sz w:val="18"/>
          <w:szCs w:val="18"/>
        </w:rPr>
        <w:t>2</w:t>
      </w:r>
      <w:r>
        <w:rPr>
          <w:rFonts w:ascii="Symbol" w:hAnsi="Symbol" w:cs="Symbol"/>
          <w:color w:val="000000"/>
          <w:position w:val="21"/>
          <w:sz w:val="26"/>
          <w:szCs w:val="26"/>
        </w:rPr>
        <w:t></w:t>
      </w:r>
      <w:r>
        <w:rPr>
          <w:rFonts w:ascii="Times" w:hAnsi="Times" w:cs="Times"/>
          <w:color w:val="000000"/>
          <w:position w:val="21"/>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Symbol" w:hAnsi="Symbol" w:cs="Symbol"/>
          <w:color w:val="000000"/>
          <w:position w:val="16"/>
          <w:sz w:val="26"/>
          <w:szCs w:val="26"/>
        </w:rPr>
        <w:t></w:t>
      </w:r>
      <w:r>
        <w:rPr>
          <w:rFonts w:ascii="Times" w:hAnsi="Times" w:cs="Times"/>
          <w:color w:val="000000"/>
          <w:position w:val="16"/>
          <w:sz w:val="26"/>
          <w:szCs w:val="26"/>
        </w:rPr>
        <w:t xml:space="preserve"> </w:t>
      </w:r>
      <w:r>
        <w:rPr>
          <w:rFonts w:ascii="Symbol" w:hAnsi="Symbol" w:cs="Symbol"/>
          <w:color w:val="000000"/>
          <w:position w:val="16"/>
          <w:sz w:val="26"/>
          <w:szCs w:val="26"/>
        </w:rPr>
        <w:t></w:t>
      </w:r>
      <w:r>
        <w:rPr>
          <w:rFonts w:ascii="Times" w:hAnsi="Times" w:cs="Times"/>
          <w:color w:val="000000"/>
          <w:position w:val="16"/>
          <w:sz w:val="26"/>
          <w:szCs w:val="26"/>
        </w:rPr>
        <w:t xml:space="preserve"> </w:t>
      </w:r>
      <w:r>
        <w:rPr>
          <w:rFonts w:ascii="Symbol" w:hAnsi="Symbol" w:cs="Symbol"/>
          <w:color w:val="000000"/>
          <w:position w:val="16"/>
          <w:sz w:val="26"/>
          <w:szCs w:val="26"/>
        </w:rPr>
        <w:t></w:t>
      </w:r>
      <w:r>
        <w:rPr>
          <w:rFonts w:ascii="Symbol" w:hAnsi="Symbol" w:cs="Symbol"/>
          <w:color w:val="000000"/>
          <w:sz w:val="26"/>
          <w:szCs w:val="26"/>
        </w:rPr>
        <w:t></w:t>
      </w:r>
      <w:r>
        <w:rPr>
          <w:rFonts w:ascii="Times" w:hAnsi="Times" w:cs="Times"/>
          <w:color w:val="000000"/>
          <w:sz w:val="26"/>
          <w:szCs w:val="26"/>
        </w:rPr>
        <w:t xml:space="preserve"> </w:t>
      </w:r>
      <w:r>
        <w:rPr>
          <w:rFonts w:ascii="Times" w:hAnsi="Times" w:cs="Times"/>
          <w:color w:val="000000"/>
          <w:position w:val="-6"/>
          <w:sz w:val="26"/>
          <w:szCs w:val="26"/>
        </w:rPr>
        <w:t xml:space="preserve">F </w:t>
      </w:r>
      <w:r>
        <w:rPr>
          <w:rFonts w:ascii="Times" w:hAnsi="Times" w:cs="Times"/>
          <w:color w:val="000000"/>
          <w:position w:val="-8"/>
          <w:sz w:val="18"/>
          <w:szCs w:val="18"/>
        </w:rPr>
        <w:t xml:space="preserve">3 </w:t>
      </w:r>
      <w:r>
        <w:rPr>
          <w:rFonts w:ascii="Symbol" w:hAnsi="Symbol" w:cs="Symbol"/>
          <w:color w:val="000000"/>
          <w:position w:val="16"/>
          <w:sz w:val="26"/>
          <w:szCs w:val="26"/>
        </w:rPr>
        <w:t></w:t>
      </w:r>
      <w:r>
        <w:rPr>
          <w:rFonts w:ascii="Symbol" w:hAnsi="Symbol" w:cs="Symbol"/>
          <w:color w:val="000000"/>
          <w:sz w:val="26"/>
          <w:szCs w:val="26"/>
        </w:rPr>
        <w:t></w:t>
      </w:r>
      <w:r>
        <w:rPr>
          <w:rFonts w:ascii="Times" w:hAnsi="Times" w:cs="Times"/>
          <w:color w:val="000000"/>
          <w:sz w:val="26"/>
          <w:szCs w:val="26"/>
        </w:rPr>
        <w:t xml:space="preserve"> γ −γ γ −γ </w:t>
      </w:r>
      <w:r>
        <w:rPr>
          <w:rFonts w:ascii="Times" w:hAnsi="Times" w:cs="Times"/>
          <w:color w:val="000000"/>
          <w:position w:val="-16"/>
          <w:sz w:val="26"/>
          <w:szCs w:val="26"/>
        </w:rPr>
        <w:t>F</w:t>
      </w:r>
      <w:r>
        <w:rPr>
          <w:rFonts w:ascii="Times" w:hAnsi="Times" w:cs="Times"/>
          <w:color w:val="000000"/>
          <w:position w:val="-19"/>
          <w:sz w:val="18"/>
          <w:szCs w:val="18"/>
        </w:rPr>
        <w:t xml:space="preserve">4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V. C</w:t>
      </w:r>
      <w:r>
        <w:rPr>
          <w:rFonts w:ascii="Times" w:hAnsi="Times" w:cs="Times"/>
          <w:color w:val="000000"/>
          <w:sz w:val="21"/>
          <w:szCs w:val="21"/>
        </w:rPr>
        <w:t xml:space="preserve">ONTROL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controller used in [1], [3] are derived by linearizing the equation of motion about an operating point, r = r</w:t>
      </w:r>
      <w:r>
        <w:rPr>
          <w:rFonts w:ascii="Times" w:hAnsi="Times" w:cs="Times"/>
          <w:color w:val="000000"/>
          <w:position w:val="-3"/>
          <w:sz w:val="18"/>
          <w:szCs w:val="18"/>
        </w:rPr>
        <w:t>0</w:t>
      </w:r>
      <w:r>
        <w:rPr>
          <w:rFonts w:ascii="Times" w:hAnsi="Times" w:cs="Times"/>
          <w:color w:val="000000"/>
          <w:sz w:val="26"/>
          <w:szCs w:val="26"/>
        </w:rPr>
        <w:t>, θ = φ = 0, ψ = ψ</w:t>
      </w:r>
      <w:r>
        <w:rPr>
          <w:rFonts w:ascii="Times" w:hAnsi="Times" w:cs="Times"/>
          <w:color w:val="000000"/>
          <w:position w:val="-3"/>
          <w:sz w:val="18"/>
          <w:szCs w:val="18"/>
        </w:rPr>
        <w:t>0</w:t>
      </w:r>
      <w:r>
        <w:rPr>
          <w:rFonts w:ascii="Times" w:hAnsi="Times" w:cs="Times"/>
          <w:color w:val="000000"/>
          <w:sz w:val="26"/>
          <w:szCs w:val="26"/>
        </w:rPr>
        <w:t>, r ̇ = 0, and φ</w:t>
      </w:r>
      <w:r>
        <w:rPr>
          <w:rFonts w:ascii="Times" w:hAnsi="Times" w:cs="Times"/>
          <w:color w:val="000000"/>
          <w:position w:val="8"/>
          <w:sz w:val="26"/>
          <w:szCs w:val="26"/>
        </w:rPr>
        <w:t xml:space="preserve"> ̇ </w:t>
      </w:r>
      <w:r>
        <w:rPr>
          <w:rFonts w:ascii="Times" w:hAnsi="Times" w:cs="Times"/>
          <w:color w:val="000000"/>
          <w:sz w:val="26"/>
          <w:szCs w:val="26"/>
        </w:rPr>
        <w:t>= θ</w:t>
      </w:r>
      <w:r>
        <w:rPr>
          <w:rFonts w:ascii="Times" w:hAnsi="Times" w:cs="Times"/>
          <w:color w:val="000000"/>
          <w:position w:val="8"/>
          <w:sz w:val="26"/>
          <w:szCs w:val="26"/>
        </w:rPr>
        <w:t xml:space="preserve"> ̇ </w:t>
      </w:r>
      <w:r>
        <w:rPr>
          <w:rFonts w:ascii="Times" w:hAnsi="Times" w:cs="Times"/>
          <w:color w:val="000000"/>
          <w:sz w:val="26"/>
          <w:szCs w:val="26"/>
        </w:rPr>
        <w:t>= ψ</w:t>
      </w:r>
      <w:r>
        <w:rPr>
          <w:rFonts w:ascii="Times" w:hAnsi="Times" w:cs="Times"/>
          <w:color w:val="000000"/>
          <w:position w:val="8"/>
          <w:sz w:val="26"/>
          <w:szCs w:val="26"/>
        </w:rPr>
        <w:t xml:space="preserve"> ̇ </w:t>
      </w:r>
      <w:r>
        <w:rPr>
          <w:rFonts w:ascii="Times" w:hAnsi="Times" w:cs="Times"/>
          <w:color w:val="000000"/>
          <w:sz w:val="26"/>
          <w:szCs w:val="26"/>
        </w:rPr>
        <w:t>= 0. Using small angle approximation for roll and pitch angles (</w:t>
      </w:r>
      <w:proofErr w:type="spellStart"/>
      <w:r>
        <w:rPr>
          <w:rFonts w:ascii="Times" w:hAnsi="Times" w:cs="Times"/>
          <w:color w:val="000000"/>
          <w:sz w:val="26"/>
          <w:szCs w:val="26"/>
        </w:rPr>
        <w:t>cφ</w:t>
      </w:r>
      <w:proofErr w:type="spellEnd"/>
      <w:r>
        <w:rPr>
          <w:rFonts w:ascii="Times" w:hAnsi="Times" w:cs="Times"/>
          <w:color w:val="000000"/>
          <w:sz w:val="26"/>
          <w:szCs w:val="26"/>
        </w:rPr>
        <w:t xml:space="preserve"> = 1, </w:t>
      </w:r>
      <w:proofErr w:type="spellStart"/>
      <w:r>
        <w:rPr>
          <w:rFonts w:ascii="Times" w:hAnsi="Times" w:cs="Times"/>
          <w:color w:val="000000"/>
          <w:sz w:val="26"/>
          <w:szCs w:val="26"/>
        </w:rPr>
        <w:t>cθ</w:t>
      </w:r>
      <w:proofErr w:type="spellEnd"/>
      <w:r>
        <w:rPr>
          <w:rFonts w:ascii="Times" w:hAnsi="Times" w:cs="Times"/>
          <w:color w:val="000000"/>
          <w:sz w:val="26"/>
          <w:szCs w:val="26"/>
        </w:rPr>
        <w:t xml:space="preserve"> = 1, </w:t>
      </w:r>
      <w:proofErr w:type="spellStart"/>
      <w:r>
        <w:rPr>
          <w:rFonts w:ascii="Times" w:hAnsi="Times" w:cs="Times"/>
          <w:color w:val="000000"/>
          <w:sz w:val="26"/>
          <w:szCs w:val="26"/>
        </w:rPr>
        <w:t>sφ</w:t>
      </w:r>
      <w:proofErr w:type="spellEnd"/>
      <w:r>
        <w:rPr>
          <w:rFonts w:ascii="Times" w:hAnsi="Times" w:cs="Times"/>
          <w:color w:val="000000"/>
          <w:sz w:val="26"/>
          <w:szCs w:val="26"/>
        </w:rPr>
        <w:t xml:space="preserve"> ≈ φ, and </w:t>
      </w:r>
      <w:proofErr w:type="spellStart"/>
      <w:r>
        <w:rPr>
          <w:rFonts w:ascii="Times" w:hAnsi="Times" w:cs="Times"/>
          <w:color w:val="000000"/>
          <w:sz w:val="26"/>
          <w:szCs w:val="26"/>
        </w:rPr>
        <w:t>sθ</w:t>
      </w:r>
      <w:proofErr w:type="spellEnd"/>
      <w:r>
        <w:rPr>
          <w:rFonts w:ascii="Times" w:hAnsi="Times" w:cs="Times"/>
          <w:color w:val="000000"/>
          <w:sz w:val="26"/>
          <w:szCs w:val="26"/>
        </w:rPr>
        <w:t xml:space="preserve"> ≈ θ) </w:t>
      </w:r>
      <w:proofErr w:type="gramStart"/>
      <w:r>
        <w:rPr>
          <w:rFonts w:ascii="Times" w:hAnsi="Times" w:cs="Times"/>
          <w:color w:val="000000"/>
          <w:sz w:val="26"/>
          <w:szCs w:val="26"/>
        </w:rPr>
        <w:t>gives</w:t>
      </w:r>
      <w:proofErr w:type="gramEnd"/>
      <w:r>
        <w:rPr>
          <w:rFonts w:ascii="Times" w:hAnsi="Times" w:cs="Times"/>
          <w:color w:val="000000"/>
          <w:sz w:val="26"/>
          <w:szCs w:val="26"/>
        </w:rPr>
        <w:t xml:space="preserve"> use the following linearized equations: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w:t>
      </w:r>
      <w:r>
        <w:rPr>
          <w:rFonts w:ascii="Times" w:hAnsi="Times" w:cs="Times"/>
          <w:color w:val="000000"/>
          <w:position w:val="-3"/>
          <w:sz w:val="18"/>
          <w:szCs w:val="18"/>
        </w:rPr>
        <w:t xml:space="preserve">i,0 </w:t>
      </w:r>
      <w:r>
        <w:rPr>
          <w:rFonts w:ascii="Times" w:hAnsi="Times" w:cs="Times"/>
          <w:color w:val="000000"/>
          <w:sz w:val="26"/>
          <w:szCs w:val="26"/>
        </w:rPr>
        <w:t xml:space="preserve">= </w:t>
      </w:r>
      <w:r>
        <w:rPr>
          <w:rFonts w:ascii="Times" w:hAnsi="Times" w:cs="Times"/>
          <w:color w:val="000000"/>
          <w:position w:val="18"/>
          <w:sz w:val="26"/>
          <w:szCs w:val="26"/>
        </w:rPr>
        <w:t>mg</w:t>
      </w:r>
      <w:r>
        <w:rPr>
          <w:rFonts w:ascii="Times" w:hAnsi="Times" w:cs="Times"/>
          <w:color w:val="000000"/>
          <w:sz w:val="26"/>
          <w:szCs w:val="26"/>
        </w:rPr>
        <w:t xml:space="preserve">, (10) 4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116840" cy="1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079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r</w:t>
      </w:r>
      <w:proofErr w:type="gramEnd"/>
      <w:r>
        <w:rPr>
          <w:rFonts w:ascii="Times" w:hAnsi="Times" w:cs="Times"/>
          <w:color w:val="000000"/>
          <w:sz w:val="26"/>
          <w:szCs w:val="26"/>
        </w:rPr>
        <w:t xml:space="preserve"> ̈</w:t>
      </w:r>
      <w:r>
        <w:rPr>
          <w:rFonts w:ascii="Times" w:hAnsi="Times" w:cs="Times"/>
          <w:color w:val="000000"/>
          <w:position w:val="-3"/>
          <w:sz w:val="18"/>
          <w:szCs w:val="18"/>
        </w:rPr>
        <w:t xml:space="preserve">1 </w:t>
      </w:r>
      <w:r>
        <w:rPr>
          <w:rFonts w:ascii="Times" w:hAnsi="Times" w:cs="Times"/>
          <w:color w:val="000000"/>
          <w:sz w:val="26"/>
          <w:szCs w:val="26"/>
        </w:rPr>
        <w:t>=g(∆</w:t>
      </w:r>
      <w:proofErr w:type="spellStart"/>
      <w:r>
        <w:rPr>
          <w:rFonts w:ascii="Times" w:hAnsi="Times" w:cs="Times"/>
          <w:color w:val="000000"/>
          <w:sz w:val="26"/>
          <w:szCs w:val="26"/>
        </w:rPr>
        <w:t>θcosψ</w:t>
      </w:r>
      <w:proofErr w:type="spellEnd"/>
      <w:r>
        <w:rPr>
          <w:rFonts w:ascii="Times" w:hAnsi="Times" w:cs="Times"/>
          <w:color w:val="000000"/>
          <w:position w:val="-3"/>
          <w:sz w:val="18"/>
          <w:szCs w:val="18"/>
        </w:rPr>
        <w:t xml:space="preserve">0 </w:t>
      </w:r>
      <w:r>
        <w:rPr>
          <w:rFonts w:ascii="Times" w:hAnsi="Times" w:cs="Times"/>
          <w:color w:val="000000"/>
          <w:sz w:val="26"/>
          <w:szCs w:val="26"/>
        </w:rPr>
        <w:t>+∆</w:t>
      </w:r>
      <w:proofErr w:type="spellStart"/>
      <w:r>
        <w:rPr>
          <w:rFonts w:ascii="Times" w:hAnsi="Times" w:cs="Times"/>
          <w:color w:val="000000"/>
          <w:sz w:val="26"/>
          <w:szCs w:val="26"/>
        </w:rPr>
        <w:t>φsinψ</w:t>
      </w:r>
      <w:proofErr w:type="spellEnd"/>
      <w:r>
        <w:rPr>
          <w:rFonts w:ascii="Times" w:hAnsi="Times" w:cs="Times"/>
          <w:color w:val="000000"/>
          <w:position w:val="-3"/>
          <w:sz w:val="18"/>
          <w:szCs w:val="18"/>
        </w:rPr>
        <w:t>0</w:t>
      </w:r>
      <w:r>
        <w:rPr>
          <w:rFonts w:ascii="Times" w:hAnsi="Times" w:cs="Times"/>
          <w:color w:val="000000"/>
          <w:sz w:val="26"/>
          <w:szCs w:val="26"/>
        </w:rPr>
        <w:t>) r ̈</w:t>
      </w:r>
      <w:r>
        <w:rPr>
          <w:rFonts w:ascii="Times" w:hAnsi="Times" w:cs="Times"/>
          <w:color w:val="000000"/>
          <w:position w:val="-3"/>
          <w:sz w:val="18"/>
          <w:szCs w:val="18"/>
        </w:rPr>
        <w:t xml:space="preserve">2 </w:t>
      </w:r>
      <w:r>
        <w:rPr>
          <w:rFonts w:ascii="Times" w:hAnsi="Times" w:cs="Times"/>
          <w:color w:val="000000"/>
          <w:sz w:val="26"/>
          <w:szCs w:val="26"/>
        </w:rPr>
        <w:t>=g(∆</w:t>
      </w:r>
      <w:proofErr w:type="spellStart"/>
      <w:r>
        <w:rPr>
          <w:rFonts w:ascii="Times" w:hAnsi="Times" w:cs="Times"/>
          <w:color w:val="000000"/>
          <w:sz w:val="26"/>
          <w:szCs w:val="26"/>
        </w:rPr>
        <w:t>θsinψ</w:t>
      </w:r>
      <w:proofErr w:type="spellEnd"/>
      <w:r>
        <w:rPr>
          <w:rFonts w:ascii="Times" w:hAnsi="Times" w:cs="Times"/>
          <w:color w:val="000000"/>
          <w:position w:val="-3"/>
          <w:sz w:val="18"/>
          <w:szCs w:val="18"/>
        </w:rPr>
        <w:t xml:space="preserve">0 </w:t>
      </w:r>
      <w:r>
        <w:rPr>
          <w:rFonts w:ascii="Times" w:hAnsi="Times" w:cs="Times"/>
          <w:color w:val="000000"/>
          <w:sz w:val="26"/>
          <w:szCs w:val="26"/>
        </w:rPr>
        <w:t>−∆</w:t>
      </w:r>
      <w:proofErr w:type="spellStart"/>
      <w:r>
        <w:rPr>
          <w:rFonts w:ascii="Times" w:hAnsi="Times" w:cs="Times"/>
          <w:color w:val="000000"/>
          <w:sz w:val="26"/>
          <w:szCs w:val="26"/>
        </w:rPr>
        <w:t>φcosψ</w:t>
      </w:r>
      <w:proofErr w:type="spellEnd"/>
      <w:r>
        <w:rPr>
          <w:rFonts w:ascii="Times" w:hAnsi="Times" w:cs="Times"/>
          <w:color w:val="000000"/>
          <w:position w:val="-3"/>
          <w:sz w:val="18"/>
          <w:szCs w:val="18"/>
        </w:rPr>
        <w:t>0</w:t>
      </w:r>
      <w:r>
        <w:rPr>
          <w:rFonts w:ascii="Times" w:hAnsi="Times" w:cs="Times"/>
          <w:color w:val="000000"/>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r</w:t>
      </w:r>
      <w:proofErr w:type="gramEnd"/>
      <w:r>
        <w:rPr>
          <w:rFonts w:ascii="Times" w:hAnsi="Times" w:cs="Times"/>
          <w:color w:val="000000"/>
          <w:sz w:val="26"/>
          <w:szCs w:val="26"/>
        </w:rPr>
        <w:t xml:space="preserve"> ̈ </w:t>
      </w:r>
      <w:r>
        <w:rPr>
          <w:rFonts w:ascii="Times" w:hAnsi="Times" w:cs="Times"/>
          <w:color w:val="000000"/>
          <w:position w:val="-3"/>
          <w:sz w:val="18"/>
          <w:szCs w:val="18"/>
        </w:rPr>
        <w:t xml:space="preserve">3 </w:t>
      </w:r>
      <w:r>
        <w:rPr>
          <w:rFonts w:ascii="Times" w:hAnsi="Times" w:cs="Times"/>
          <w:color w:val="000000"/>
          <w:sz w:val="26"/>
          <w:szCs w:val="26"/>
        </w:rPr>
        <w:t xml:space="preserve">= </w:t>
      </w:r>
      <w:r>
        <w:rPr>
          <w:rFonts w:ascii="Times" w:hAnsi="Times" w:cs="Times"/>
          <w:color w:val="000000"/>
          <w:position w:val="18"/>
          <w:sz w:val="26"/>
          <w:szCs w:val="26"/>
        </w:rPr>
        <w:t xml:space="preserve">1 </w:t>
      </w:r>
      <w:r>
        <w:rPr>
          <w:rFonts w:ascii="Times" w:hAnsi="Times" w:cs="Times"/>
          <w:color w:val="000000"/>
          <w:sz w:val="26"/>
          <w:szCs w:val="26"/>
        </w:rPr>
        <w:t xml:space="preserve">u </w:t>
      </w:r>
      <w:r>
        <w:rPr>
          <w:rFonts w:ascii="Times" w:hAnsi="Times" w:cs="Times"/>
          <w:color w:val="000000"/>
          <w:position w:val="-3"/>
          <w:sz w:val="18"/>
          <w:szCs w:val="18"/>
        </w:rPr>
        <w:t xml:space="preserve">1 </w:t>
      </w:r>
      <w:r>
        <w:rPr>
          <w:rFonts w:ascii="Times" w:hAnsi="Times" w:cs="Times"/>
          <w:color w:val="000000"/>
          <w:sz w:val="26"/>
          <w:szCs w:val="26"/>
        </w:rPr>
        <w:t xml:space="preserve">− g m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Symbol" w:hAnsi="Symbol" w:cs="Symbol"/>
          <w:color w:val="000000"/>
          <w:position w:val="8"/>
          <w:sz w:val="26"/>
          <w:szCs w:val="26"/>
        </w:rPr>
        <w:t></w:t>
      </w:r>
      <w:r>
        <w:rPr>
          <w:rFonts w:ascii="Times" w:hAnsi="Times" w:cs="Times"/>
          <w:color w:val="000000"/>
          <w:position w:val="-11"/>
          <w:sz w:val="26"/>
          <w:szCs w:val="26"/>
        </w:rPr>
        <w:t>p ̇</w:t>
      </w:r>
      <w:r>
        <w:rPr>
          <w:rFonts w:ascii="Symbol" w:hAnsi="Symbol" w:cs="Symbol"/>
          <w:color w:val="000000"/>
          <w:position w:val="8"/>
          <w:sz w:val="26"/>
          <w:szCs w:val="26"/>
        </w:rPr>
        <w:t></w:t>
      </w:r>
      <w:r>
        <w:rPr>
          <w:rFonts w:ascii="Times" w:hAnsi="Times" w:cs="Times"/>
          <w:color w:val="000000"/>
          <w:position w:val="8"/>
          <w:sz w:val="26"/>
          <w:szCs w:val="26"/>
        </w:rPr>
        <w:t xml:space="preserve"> </w:t>
      </w:r>
      <w:r>
        <w:rPr>
          <w:rFonts w:ascii="Symbol" w:hAnsi="Symbol" w:cs="Symbol"/>
          <w:color w:val="000000"/>
          <w:position w:val="8"/>
          <w:sz w:val="26"/>
          <w:szCs w:val="26"/>
        </w:rPr>
        <w:t></w:t>
      </w:r>
      <w:r>
        <w:rPr>
          <w:rFonts w:ascii="Times" w:hAnsi="Times" w:cs="Times"/>
          <w:color w:val="000000"/>
          <w:position w:val="-11"/>
          <w:sz w:val="26"/>
          <w:szCs w:val="26"/>
        </w:rPr>
        <w:t>0L0−L</w:t>
      </w:r>
      <w:r>
        <w:rPr>
          <w:rFonts w:ascii="Symbol" w:hAnsi="Symbol" w:cs="Symbol"/>
          <w:color w:val="000000"/>
          <w:position w:val="8"/>
          <w:sz w:val="26"/>
          <w:szCs w:val="26"/>
        </w:rPr>
        <w:t></w:t>
      </w:r>
      <w:r>
        <w:rPr>
          <w:rFonts w:ascii="Symbol" w:hAnsi="Symbol" w:cs="Symbol"/>
          <w:color w:val="000000"/>
          <w:position w:val="24"/>
          <w:sz w:val="26"/>
          <w:szCs w:val="26"/>
        </w:rPr>
        <w:t></w:t>
      </w:r>
      <w:r>
        <w:rPr>
          <w:rFonts w:ascii="Times" w:hAnsi="Times" w:cs="Times"/>
          <w:color w:val="000000"/>
          <w:position w:val="2"/>
          <w:sz w:val="26"/>
          <w:szCs w:val="26"/>
        </w:rPr>
        <w:t>F</w:t>
      </w:r>
      <w:r>
        <w:rPr>
          <w:rFonts w:ascii="Times" w:hAnsi="Times" w:cs="Times"/>
          <w:color w:val="000000"/>
          <w:sz w:val="18"/>
          <w:szCs w:val="18"/>
        </w:rPr>
        <w:t>1</w:t>
      </w:r>
      <w:r>
        <w:rPr>
          <w:rFonts w:ascii="Symbol" w:hAnsi="Symbol" w:cs="Symbol"/>
          <w:color w:val="000000"/>
          <w:position w:val="24"/>
          <w:sz w:val="26"/>
          <w:szCs w:val="26"/>
        </w:rPr>
        <w:t></w:t>
      </w:r>
      <w:r>
        <w:rPr>
          <w:rFonts w:ascii="Times" w:hAnsi="Times" w:cs="Times"/>
          <w:color w:val="000000"/>
          <w:position w:val="24"/>
          <w:sz w:val="26"/>
          <w:szCs w:val="26"/>
        </w:rPr>
        <w:t xml:space="preserve"> </w:t>
      </w:r>
      <w:r>
        <w:rPr>
          <w:rFonts w:ascii="Symbol" w:hAnsi="Symbol" w:cs="Symbol"/>
          <w:color w:val="000000"/>
          <w:sz w:val="26"/>
          <w:szCs w:val="26"/>
        </w:rPr>
        <w:t></w:t>
      </w:r>
      <w:r>
        <w:rPr>
          <w:rFonts w:ascii="Times" w:hAnsi="Times" w:cs="Times"/>
          <w:color w:val="000000"/>
          <w:sz w:val="26"/>
          <w:szCs w:val="26"/>
        </w:rPr>
        <w:t xml:space="preserve"> </w:t>
      </w:r>
      <w:r>
        <w:rPr>
          <w:rFonts w:ascii="Symbol" w:hAnsi="Symbol" w:cs="Symbol"/>
          <w:color w:val="000000"/>
          <w:sz w:val="26"/>
          <w:szCs w:val="26"/>
        </w:rPr>
        <w:t></w:t>
      </w:r>
      <w:r>
        <w:rPr>
          <w:rFonts w:ascii="Times" w:hAnsi="Times" w:cs="Times"/>
          <w:color w:val="000000"/>
          <w:sz w:val="26"/>
          <w:szCs w:val="26"/>
        </w:rPr>
        <w:t xml:space="preserve"> </w:t>
      </w:r>
      <w:r>
        <w:rPr>
          <w:rFonts w:ascii="Symbol" w:hAnsi="Symbol" w:cs="Symbol"/>
          <w:color w:val="000000"/>
          <w:sz w:val="26"/>
          <w:szCs w:val="26"/>
        </w:rPr>
        <w:t></w:t>
      </w:r>
      <w:r>
        <w:rPr>
          <w:rFonts w:ascii="Times" w:hAnsi="Times" w:cs="Times"/>
          <w:color w:val="000000"/>
          <w:sz w:val="26"/>
          <w:szCs w:val="26"/>
        </w:rPr>
        <w:t xml:space="preserve"> </w:t>
      </w:r>
      <w:r>
        <w:rPr>
          <w:rFonts w:ascii="Symbol" w:hAnsi="Symbol" w:cs="Symbol"/>
          <w:color w:val="000000"/>
          <w:sz w:val="26"/>
          <w:szCs w:val="26"/>
        </w:rPr>
        <w:t></w:t>
      </w:r>
      <w:r>
        <w:rPr>
          <w:rFonts w:ascii="Times" w:hAnsi="Times" w:cs="Times"/>
          <w:color w:val="000000"/>
          <w:sz w:val="26"/>
          <w:szCs w:val="26"/>
        </w:rPr>
        <w:t xml:space="preserve"> </w:t>
      </w:r>
      <w:r>
        <w:rPr>
          <w:rFonts w:ascii="Symbol" w:hAnsi="Symbol" w:cs="Symbol"/>
          <w:color w:val="000000"/>
          <w:sz w:val="26"/>
          <w:szCs w:val="26"/>
        </w:rPr>
        <w:t></w:t>
      </w:r>
      <w:r>
        <w:rPr>
          <w:rFonts w:ascii="Symbol" w:hAnsi="Symbol" w:cs="Symbol"/>
          <w:color w:val="000000"/>
          <w:position w:val="-16"/>
          <w:sz w:val="26"/>
          <w:szCs w:val="26"/>
        </w:rPr>
        <w:t></w:t>
      </w:r>
      <w:r>
        <w:rPr>
          <w:rFonts w:ascii="Times" w:hAnsi="Times" w:cs="Times"/>
          <w:color w:val="000000"/>
          <w:position w:val="-16"/>
          <w:sz w:val="26"/>
          <w:szCs w:val="26"/>
        </w:rPr>
        <w:t xml:space="preserve"> </w:t>
      </w:r>
      <w:r>
        <w:rPr>
          <w:rFonts w:ascii="Times" w:hAnsi="Times" w:cs="Times"/>
          <w:color w:val="000000"/>
          <w:position w:val="-22"/>
          <w:sz w:val="26"/>
          <w:szCs w:val="26"/>
        </w:rPr>
        <w:t xml:space="preserve">F </w:t>
      </w:r>
      <w:r>
        <w:rPr>
          <w:rFonts w:ascii="Times" w:hAnsi="Times" w:cs="Times"/>
          <w:color w:val="000000"/>
          <w:position w:val="-24"/>
          <w:sz w:val="18"/>
          <w:szCs w:val="18"/>
        </w:rPr>
        <w:t xml:space="preserve">3 </w:t>
      </w:r>
      <w:r>
        <w:rPr>
          <w:rFonts w:ascii="Symbol" w:hAnsi="Symbol" w:cs="Symbol"/>
          <w:color w:val="000000"/>
          <w:sz w:val="26"/>
          <w:szCs w:val="26"/>
        </w:rPr>
        <w:t></w:t>
      </w:r>
      <w:r>
        <w:rPr>
          <w:rFonts w:ascii="Symbol" w:hAnsi="Symbol" w:cs="Symbol"/>
          <w:color w:val="000000"/>
          <w:position w:val="-16"/>
          <w:sz w:val="26"/>
          <w:szCs w:val="26"/>
        </w:rPr>
        <w:t></w:t>
      </w:r>
      <w:r>
        <w:rPr>
          <w:rFonts w:ascii="Times" w:hAnsi="Times" w:cs="Times"/>
          <w:color w:val="000000"/>
          <w:position w:val="-16"/>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(11)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74295" cy="10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 cy="1079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Linearizing (9), we get: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rotor cart is assumed to be symmetric so I</w:t>
      </w:r>
      <w:r>
        <w:rPr>
          <w:rFonts w:ascii="Times" w:hAnsi="Times" w:cs="Times"/>
          <w:color w:val="000000"/>
          <w:position w:val="-3"/>
          <w:sz w:val="18"/>
          <w:szCs w:val="18"/>
        </w:rPr>
        <w:t xml:space="preserve">xx </w:t>
      </w:r>
      <w:r>
        <w:rPr>
          <w:rFonts w:ascii="Times" w:hAnsi="Times" w:cs="Times"/>
          <w:color w:val="000000"/>
          <w:sz w:val="26"/>
          <w:szCs w:val="26"/>
        </w:rPr>
        <w:t>= I</w:t>
      </w:r>
      <w:proofErr w:type="spellStart"/>
      <w:r>
        <w:rPr>
          <w:rFonts w:ascii="Times" w:hAnsi="Times" w:cs="Times"/>
          <w:color w:val="000000"/>
          <w:position w:val="-3"/>
          <w:sz w:val="18"/>
          <w:szCs w:val="18"/>
        </w:rPr>
        <w:t>yy</w:t>
      </w:r>
      <w:proofErr w:type="spellEnd"/>
      <w:proofErr w:type="gramStart"/>
      <w:r>
        <w:rPr>
          <w:rFonts w:ascii="Times" w:hAnsi="Times" w:cs="Times"/>
          <w:color w:val="000000"/>
          <w:sz w:val="26"/>
          <w:szCs w:val="26"/>
        </w:rPr>
        <w:t>, </w:t>
      </w:r>
      <w:proofErr w:type="gramEnd"/>
      <w:r>
        <w:rPr>
          <w:rFonts w:ascii="Times" w:hAnsi="Times" w:cs="Times"/>
          <w:color w:val="000000"/>
          <w:sz w:val="26"/>
          <w:szCs w:val="26"/>
        </w:rPr>
        <w:t>p ̇=</w:t>
      </w:r>
      <w:r>
        <w:rPr>
          <w:rFonts w:ascii="Times" w:hAnsi="Times" w:cs="Times"/>
          <w:color w:val="000000"/>
          <w:position w:val="18"/>
          <w:sz w:val="26"/>
          <w:szCs w:val="26"/>
        </w:rPr>
        <w:t>u</w:t>
      </w:r>
      <w:r>
        <w:rPr>
          <w:rFonts w:ascii="Times" w:hAnsi="Times" w:cs="Times"/>
          <w:color w:val="000000"/>
          <w:position w:val="13"/>
          <w:sz w:val="18"/>
          <w:szCs w:val="18"/>
        </w:rPr>
        <w:t xml:space="preserve">2,x </w:t>
      </w:r>
      <w:r>
        <w:rPr>
          <w:rFonts w:ascii="Times" w:hAnsi="Times" w:cs="Times"/>
          <w:color w:val="000000"/>
          <w:sz w:val="26"/>
          <w:szCs w:val="26"/>
        </w:rPr>
        <w:t xml:space="preserve">= </w:t>
      </w:r>
      <w:r>
        <w:rPr>
          <w:rFonts w:ascii="Times" w:hAnsi="Times" w:cs="Times"/>
          <w:color w:val="000000"/>
          <w:position w:val="18"/>
          <w:sz w:val="26"/>
          <w:szCs w:val="26"/>
        </w:rPr>
        <w:t>L</w:t>
      </w:r>
      <w:r>
        <w:rPr>
          <w:rFonts w:ascii="Times" w:hAnsi="Times" w:cs="Times"/>
          <w:color w:val="000000"/>
          <w:sz w:val="26"/>
          <w:szCs w:val="26"/>
        </w:rPr>
        <w:t>(F</w:t>
      </w:r>
      <w:r>
        <w:rPr>
          <w:rFonts w:ascii="Times" w:hAnsi="Times" w:cs="Times"/>
          <w:color w:val="000000"/>
          <w:position w:val="-3"/>
          <w:sz w:val="18"/>
          <w:szCs w:val="18"/>
        </w:rPr>
        <w:t>2</w:t>
      </w:r>
      <w:r>
        <w:rPr>
          <w:rFonts w:ascii="Times" w:hAnsi="Times" w:cs="Times"/>
          <w:color w:val="000000"/>
          <w:sz w:val="26"/>
          <w:szCs w:val="26"/>
        </w:rPr>
        <w:t>−F</w:t>
      </w:r>
      <w:r>
        <w:rPr>
          <w:rFonts w:ascii="Times" w:hAnsi="Times" w:cs="Times"/>
          <w:color w:val="000000"/>
          <w:position w:val="-3"/>
          <w:sz w:val="18"/>
          <w:szCs w:val="18"/>
        </w:rPr>
        <w:t>4</w:t>
      </w:r>
      <w:r>
        <w:rPr>
          <w:rFonts w:ascii="Times" w:hAnsi="Times" w:cs="Times"/>
          <w:color w:val="000000"/>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A. Position and Attitude Controller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q</w:t>
      </w:r>
      <w:proofErr w:type="gramEnd"/>
      <w:r>
        <w:rPr>
          <w:rFonts w:ascii="Times" w:hAnsi="Times" w:cs="Times"/>
          <w:color w:val="000000"/>
          <w:sz w:val="26"/>
          <w:szCs w:val="26"/>
        </w:rPr>
        <w:t xml:space="preserve"> ̇ =I</w:t>
      </w:r>
      <w:r>
        <w:rPr>
          <w:rFonts w:ascii="Times" w:hAnsi="Times" w:cs="Times"/>
          <w:color w:val="000000"/>
          <w:position w:val="10"/>
          <w:sz w:val="18"/>
          <w:szCs w:val="18"/>
        </w:rPr>
        <w:t xml:space="preserve">−1 </w:t>
      </w:r>
      <w:r>
        <w:rPr>
          <w:rFonts w:ascii="Times" w:hAnsi="Times" w:cs="Times"/>
          <w:color w:val="000000"/>
          <w:sz w:val="26"/>
          <w:szCs w:val="26"/>
        </w:rPr>
        <w:t xml:space="preserve">−L 0 L 0 </w:t>
      </w:r>
      <w:r>
        <w:rPr>
          <w:rFonts w:ascii="Symbol" w:hAnsi="Symbol" w:cs="Symbol"/>
          <w:color w:val="000000"/>
          <w:position w:val="21"/>
          <w:sz w:val="26"/>
          <w:szCs w:val="26"/>
        </w:rPr>
        <w:t></w:t>
      </w:r>
      <w:r>
        <w:rPr>
          <w:rFonts w:ascii="Times" w:hAnsi="Times" w:cs="Times"/>
          <w:color w:val="000000"/>
          <w:position w:val="16"/>
          <w:sz w:val="26"/>
          <w:szCs w:val="26"/>
        </w:rPr>
        <w:t>F</w:t>
      </w:r>
      <w:r>
        <w:rPr>
          <w:rFonts w:ascii="Times" w:hAnsi="Times" w:cs="Times"/>
          <w:color w:val="000000"/>
          <w:position w:val="10"/>
          <w:sz w:val="18"/>
          <w:szCs w:val="18"/>
        </w:rPr>
        <w:t>2</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Times" w:hAnsi="Times" w:cs="Times"/>
          <w:color w:val="000000"/>
          <w:sz w:val="26"/>
          <w:szCs w:val="26"/>
        </w:rPr>
        <w:t xml:space="preserve">(12) r ̇ γ −γ γ −γ </w:t>
      </w:r>
      <w:r>
        <w:rPr>
          <w:rFonts w:ascii="Times" w:hAnsi="Times" w:cs="Times"/>
          <w:color w:val="000000"/>
          <w:position w:val="-16"/>
          <w:sz w:val="26"/>
          <w:szCs w:val="26"/>
        </w:rPr>
        <w:t>F</w:t>
      </w:r>
      <w:r>
        <w:rPr>
          <w:rFonts w:ascii="Times" w:hAnsi="Times" w:cs="Times"/>
          <w:color w:val="000000"/>
          <w:position w:val="-19"/>
          <w:sz w:val="18"/>
          <w:szCs w:val="18"/>
        </w:rPr>
        <w:t xml:space="preserve">4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138430" cy="10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430"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116840" cy="10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079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
          <w:sz w:val="26"/>
          <w:szCs w:val="26"/>
        </w:rPr>
        <w:t>I</w:t>
      </w:r>
      <w:proofErr w:type="gramStart"/>
      <w:r>
        <w:rPr>
          <w:rFonts w:ascii="Times" w:hAnsi="Times" w:cs="Times"/>
          <w:color w:val="000000"/>
          <w:sz w:val="18"/>
          <w:szCs w:val="18"/>
        </w:rPr>
        <w:t>xx</w:t>
      </w:r>
      <w:proofErr w:type="gramEnd"/>
      <w:r>
        <w:rPr>
          <w:rFonts w:ascii="Times" w:hAnsi="Times" w:cs="Times"/>
          <w:color w:val="000000"/>
          <w:sz w:val="18"/>
          <w:szCs w:val="18"/>
        </w:rPr>
        <w:t xml:space="preserve"> </w:t>
      </w:r>
      <w:r>
        <w:rPr>
          <w:rFonts w:ascii="Times" w:hAnsi="Times" w:cs="Times"/>
          <w:color w:val="000000"/>
          <w:position w:val="2"/>
          <w:sz w:val="26"/>
          <w:szCs w:val="26"/>
        </w:rPr>
        <w:t>I</w:t>
      </w:r>
      <w:r>
        <w:rPr>
          <w:rFonts w:ascii="Times" w:hAnsi="Times" w:cs="Times"/>
          <w:color w:val="000000"/>
          <w:sz w:val="18"/>
          <w:szCs w:val="18"/>
        </w:rPr>
        <w:t>xx </w:t>
      </w:r>
      <w:r>
        <w:rPr>
          <w:rFonts w:ascii="Times" w:hAnsi="Times" w:cs="Times"/>
          <w:color w:val="000000"/>
          <w:sz w:val="26"/>
          <w:szCs w:val="26"/>
        </w:rPr>
        <w:t>q ̇=</w:t>
      </w:r>
      <w:r>
        <w:rPr>
          <w:rFonts w:ascii="Times" w:hAnsi="Times" w:cs="Times"/>
          <w:color w:val="000000"/>
          <w:position w:val="18"/>
          <w:sz w:val="26"/>
          <w:szCs w:val="26"/>
        </w:rPr>
        <w:t>u</w:t>
      </w:r>
      <w:r>
        <w:rPr>
          <w:rFonts w:ascii="Times" w:hAnsi="Times" w:cs="Times"/>
          <w:color w:val="000000"/>
          <w:position w:val="13"/>
          <w:sz w:val="18"/>
          <w:szCs w:val="18"/>
        </w:rPr>
        <w:t xml:space="preserve">2,y </w:t>
      </w:r>
      <w:r>
        <w:rPr>
          <w:rFonts w:ascii="Times" w:hAnsi="Times" w:cs="Times"/>
          <w:color w:val="000000"/>
          <w:sz w:val="26"/>
          <w:szCs w:val="26"/>
        </w:rPr>
        <w:t xml:space="preserve">= </w:t>
      </w:r>
      <w:r>
        <w:rPr>
          <w:rFonts w:ascii="Times" w:hAnsi="Times" w:cs="Times"/>
          <w:color w:val="000000"/>
          <w:position w:val="18"/>
          <w:sz w:val="26"/>
          <w:szCs w:val="26"/>
        </w:rPr>
        <w:t>L</w:t>
      </w:r>
      <w:r>
        <w:rPr>
          <w:rFonts w:ascii="Times" w:hAnsi="Times" w:cs="Times"/>
          <w:color w:val="000000"/>
          <w:sz w:val="26"/>
          <w:szCs w:val="26"/>
        </w:rPr>
        <w:t>(F</w:t>
      </w:r>
      <w:r>
        <w:rPr>
          <w:rFonts w:ascii="Times" w:hAnsi="Times" w:cs="Times"/>
          <w:color w:val="000000"/>
          <w:position w:val="-3"/>
          <w:sz w:val="18"/>
          <w:szCs w:val="18"/>
        </w:rPr>
        <w:t>3</w:t>
      </w:r>
      <w:r>
        <w:rPr>
          <w:rFonts w:ascii="Times" w:hAnsi="Times" w:cs="Times"/>
          <w:color w:val="000000"/>
          <w:sz w:val="26"/>
          <w:szCs w:val="26"/>
        </w:rPr>
        <w:t>−F</w:t>
      </w:r>
      <w:r>
        <w:rPr>
          <w:rFonts w:ascii="Times" w:hAnsi="Times" w:cs="Times"/>
          <w:color w:val="000000"/>
          <w:position w:val="-3"/>
          <w:sz w:val="18"/>
          <w:szCs w:val="18"/>
        </w:rPr>
        <w:t>1</w:t>
      </w:r>
      <w:r>
        <w:rPr>
          <w:rFonts w:ascii="Times" w:hAnsi="Times" w:cs="Times"/>
          <w:color w:val="000000"/>
          <w:sz w:val="26"/>
          <w:szCs w:val="26"/>
        </w:rPr>
        <w:t xml:space="preserve">) </w:t>
      </w:r>
      <w:r>
        <w:rPr>
          <w:rFonts w:ascii="Times" w:hAnsi="Times" w:cs="Times"/>
          <w:color w:val="000000"/>
          <w:position w:val="2"/>
          <w:sz w:val="26"/>
          <w:szCs w:val="26"/>
        </w:rPr>
        <w:t xml:space="preserve">(13)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138430" cy="10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116840" cy="10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840" cy="1079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
          <w:sz w:val="26"/>
          <w:szCs w:val="26"/>
        </w:rPr>
        <w:t>I</w:t>
      </w:r>
      <w:proofErr w:type="spellStart"/>
      <w:proofErr w:type="gramStart"/>
      <w:r>
        <w:rPr>
          <w:rFonts w:ascii="Times" w:hAnsi="Times" w:cs="Times"/>
          <w:color w:val="000000"/>
          <w:sz w:val="18"/>
          <w:szCs w:val="18"/>
        </w:rPr>
        <w:t>yy</w:t>
      </w:r>
      <w:proofErr w:type="spellEnd"/>
      <w:proofErr w:type="gramEnd"/>
      <w:r>
        <w:rPr>
          <w:rFonts w:ascii="Times" w:hAnsi="Times" w:cs="Times"/>
          <w:color w:val="000000"/>
          <w:sz w:val="18"/>
          <w:szCs w:val="18"/>
        </w:rPr>
        <w:t xml:space="preserve"> </w:t>
      </w:r>
      <w:r>
        <w:rPr>
          <w:rFonts w:ascii="Times" w:hAnsi="Times" w:cs="Times"/>
          <w:color w:val="000000"/>
          <w:position w:val="2"/>
          <w:sz w:val="26"/>
          <w:szCs w:val="26"/>
        </w:rPr>
        <w:t>I</w:t>
      </w:r>
      <w:proofErr w:type="spellStart"/>
      <w:r>
        <w:rPr>
          <w:rFonts w:ascii="Times" w:hAnsi="Times" w:cs="Times"/>
          <w:color w:val="000000"/>
          <w:sz w:val="18"/>
          <w:szCs w:val="18"/>
        </w:rPr>
        <w:t>yy</w:t>
      </w:r>
      <w:proofErr w:type="spellEnd"/>
      <w:r>
        <w:rPr>
          <w:rFonts w:ascii="Times" w:hAnsi="Times" w:cs="Times"/>
          <w:color w:val="000000"/>
          <w:sz w:val="18"/>
          <w:szCs w:val="18"/>
        </w:rPr>
        <w:t> </w:t>
      </w:r>
      <w:r>
        <w:rPr>
          <w:rFonts w:ascii="Times" w:hAnsi="Times" w:cs="Times"/>
          <w:color w:val="000000"/>
          <w:sz w:val="26"/>
          <w:szCs w:val="26"/>
        </w:rPr>
        <w:t xml:space="preserve">r ̇ = </w:t>
      </w:r>
      <w:r>
        <w:rPr>
          <w:rFonts w:ascii="Times" w:hAnsi="Times" w:cs="Times"/>
          <w:color w:val="000000"/>
          <w:position w:val="18"/>
          <w:sz w:val="26"/>
          <w:szCs w:val="26"/>
        </w:rPr>
        <w:t>u</w:t>
      </w:r>
      <w:r>
        <w:rPr>
          <w:rFonts w:ascii="Times" w:hAnsi="Times" w:cs="Times"/>
          <w:color w:val="000000"/>
          <w:position w:val="13"/>
          <w:sz w:val="18"/>
          <w:szCs w:val="18"/>
        </w:rPr>
        <w:t xml:space="preserve">2,z </w:t>
      </w:r>
      <w:r>
        <w:rPr>
          <w:rFonts w:ascii="Times" w:hAnsi="Times" w:cs="Times"/>
          <w:color w:val="000000"/>
          <w:sz w:val="26"/>
          <w:szCs w:val="26"/>
        </w:rPr>
        <w:t xml:space="preserve">= </w:t>
      </w:r>
      <w:r>
        <w:rPr>
          <w:rFonts w:ascii="Times" w:hAnsi="Times" w:cs="Times"/>
          <w:color w:val="000000"/>
          <w:position w:val="18"/>
          <w:sz w:val="26"/>
          <w:szCs w:val="26"/>
        </w:rPr>
        <w:t xml:space="preserve">γ </w:t>
      </w:r>
      <w:r>
        <w:rPr>
          <w:rFonts w:ascii="Times" w:hAnsi="Times" w:cs="Times"/>
          <w:color w:val="000000"/>
          <w:sz w:val="26"/>
          <w:szCs w:val="26"/>
        </w:rPr>
        <w:t>(F</w:t>
      </w:r>
      <w:r>
        <w:rPr>
          <w:rFonts w:ascii="Times" w:hAnsi="Times" w:cs="Times"/>
          <w:color w:val="000000"/>
          <w:position w:val="-3"/>
          <w:sz w:val="18"/>
          <w:szCs w:val="18"/>
        </w:rPr>
        <w:t xml:space="preserve">1 </w:t>
      </w:r>
      <w:r>
        <w:rPr>
          <w:rFonts w:ascii="Times" w:hAnsi="Times" w:cs="Times"/>
          <w:color w:val="000000"/>
          <w:sz w:val="26"/>
          <w:szCs w:val="26"/>
        </w:rPr>
        <w:t>− F</w:t>
      </w:r>
      <w:r>
        <w:rPr>
          <w:rFonts w:ascii="Times" w:hAnsi="Times" w:cs="Times"/>
          <w:color w:val="000000"/>
          <w:position w:val="-3"/>
          <w:sz w:val="18"/>
          <w:szCs w:val="18"/>
        </w:rPr>
        <w:t xml:space="preserve">2 </w:t>
      </w:r>
      <w:r>
        <w:rPr>
          <w:rFonts w:ascii="Times" w:hAnsi="Times" w:cs="Times"/>
          <w:color w:val="000000"/>
          <w:sz w:val="26"/>
          <w:szCs w:val="26"/>
        </w:rPr>
        <w:t>+ F</w:t>
      </w:r>
      <w:r>
        <w:rPr>
          <w:rFonts w:ascii="Times" w:hAnsi="Times" w:cs="Times"/>
          <w:color w:val="000000"/>
          <w:position w:val="-3"/>
          <w:sz w:val="18"/>
          <w:szCs w:val="18"/>
        </w:rPr>
        <w:t xml:space="preserve">3 </w:t>
      </w:r>
      <w:r>
        <w:rPr>
          <w:rFonts w:ascii="Times" w:hAnsi="Times" w:cs="Times"/>
          <w:color w:val="000000"/>
          <w:sz w:val="26"/>
          <w:szCs w:val="26"/>
        </w:rPr>
        <w:t>− F</w:t>
      </w:r>
      <w:r>
        <w:rPr>
          <w:rFonts w:ascii="Times" w:hAnsi="Times" w:cs="Times"/>
          <w:color w:val="000000"/>
          <w:position w:val="-3"/>
          <w:sz w:val="18"/>
          <w:szCs w:val="18"/>
        </w:rPr>
        <w:t>4</w:t>
      </w:r>
      <w:r>
        <w:rPr>
          <w:rFonts w:ascii="Times" w:hAnsi="Times" w:cs="Times"/>
          <w:color w:val="000000"/>
          <w:sz w:val="26"/>
          <w:szCs w:val="26"/>
        </w:rPr>
        <w:t xml:space="preserve">)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138430" cy="10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106045" cy="10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045" cy="1079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
          <w:sz w:val="26"/>
          <w:szCs w:val="26"/>
        </w:rPr>
        <w:t>I</w:t>
      </w:r>
      <w:proofErr w:type="spellStart"/>
      <w:proofErr w:type="gramStart"/>
      <w:r>
        <w:rPr>
          <w:rFonts w:ascii="Times" w:hAnsi="Times" w:cs="Times"/>
          <w:color w:val="000000"/>
          <w:sz w:val="18"/>
          <w:szCs w:val="18"/>
        </w:rPr>
        <w:t>zz</w:t>
      </w:r>
      <w:proofErr w:type="spellEnd"/>
      <w:proofErr w:type="gramEnd"/>
      <w:r>
        <w:rPr>
          <w:rFonts w:ascii="Times" w:hAnsi="Times" w:cs="Times"/>
          <w:color w:val="000000"/>
          <w:sz w:val="18"/>
          <w:szCs w:val="18"/>
        </w:rPr>
        <w:t xml:space="preserve"> </w:t>
      </w:r>
      <w:r>
        <w:rPr>
          <w:rFonts w:ascii="Times" w:hAnsi="Times" w:cs="Times"/>
          <w:color w:val="000000"/>
          <w:position w:val="2"/>
          <w:sz w:val="26"/>
          <w:szCs w:val="26"/>
        </w:rPr>
        <w:t>I</w:t>
      </w:r>
      <w:proofErr w:type="spellStart"/>
      <w:r>
        <w:rPr>
          <w:rFonts w:ascii="Times" w:hAnsi="Times" w:cs="Times"/>
          <w:color w:val="000000"/>
          <w:sz w:val="18"/>
          <w:szCs w:val="18"/>
        </w:rPr>
        <w:t>zz</w:t>
      </w:r>
      <w:proofErr w:type="spellEnd"/>
      <w:r>
        <w:rPr>
          <w:rFonts w:ascii="Times" w:hAnsi="Times" w:cs="Times"/>
          <w:color w:val="000000"/>
          <w:sz w:val="18"/>
          <w:szCs w:val="18"/>
        </w:rPr>
        <w:t xml:space="preserve">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4667885" cy="107378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885" cy="107378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Fig. 3. The position and attitude control loops.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control problem is to determine the four inputs, (u</w:t>
      </w:r>
      <w:r>
        <w:rPr>
          <w:rFonts w:ascii="Times" w:hAnsi="Times" w:cs="Times"/>
          <w:color w:val="000000"/>
          <w:position w:val="-3"/>
          <w:sz w:val="18"/>
          <w:szCs w:val="18"/>
        </w:rPr>
        <w:t>1</w:t>
      </w:r>
      <w:proofErr w:type="gramStart"/>
      <w:r>
        <w:rPr>
          <w:rFonts w:ascii="Times" w:hAnsi="Times" w:cs="Times"/>
          <w:color w:val="000000"/>
          <w:sz w:val="26"/>
          <w:szCs w:val="26"/>
        </w:rPr>
        <w:t>,u</w:t>
      </w:r>
      <w:proofErr w:type="gramEnd"/>
      <w:r>
        <w:rPr>
          <w:rFonts w:ascii="Times" w:hAnsi="Times" w:cs="Times"/>
          <w:color w:val="000000"/>
          <w:position w:val="-3"/>
          <w:sz w:val="18"/>
          <w:szCs w:val="18"/>
        </w:rPr>
        <w:t>2</w:t>
      </w:r>
      <w:r>
        <w:rPr>
          <w:rFonts w:ascii="Times" w:hAnsi="Times" w:cs="Times"/>
          <w:color w:val="000000"/>
          <w:sz w:val="26"/>
          <w:szCs w:val="26"/>
        </w:rPr>
        <w:t>) required to hover or to follow a desired trajectory, z</w:t>
      </w:r>
      <w:r>
        <w:rPr>
          <w:rFonts w:ascii="Times" w:hAnsi="Times" w:cs="Times"/>
          <w:color w:val="000000"/>
          <w:position w:val="-3"/>
          <w:sz w:val="18"/>
          <w:szCs w:val="18"/>
        </w:rPr>
        <w:t>d</w:t>
      </w:r>
      <w:proofErr w:type="spellStart"/>
      <w:r>
        <w:rPr>
          <w:rFonts w:ascii="Times" w:hAnsi="Times" w:cs="Times"/>
          <w:color w:val="000000"/>
          <w:sz w:val="26"/>
          <w:szCs w:val="26"/>
        </w:rPr>
        <w:t>es</w:t>
      </w:r>
      <w:proofErr w:type="spellEnd"/>
      <w:r>
        <w:rPr>
          <w:rFonts w:ascii="Times" w:hAnsi="Times" w:cs="Times"/>
          <w:color w:val="000000"/>
          <w:sz w:val="26"/>
          <w:szCs w:val="26"/>
        </w:rPr>
        <w:t xml:space="preserve">. As shown in Fig. 3, error in the robot’s position is used to derive the controller from (11) The equations in (11) also allows us to derive a desired orientation. The attitude controller for this desired orientation is derived from (12). We require the attitude control loop to run in a higher rate than the position control loop.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1) Attitude Control: </w:t>
      </w:r>
      <w:proofErr w:type="spellStart"/>
      <w:r>
        <w:rPr>
          <w:rFonts w:ascii="Times" w:hAnsi="Times" w:cs="Times"/>
          <w:color w:val="000000"/>
          <w:sz w:val="26"/>
          <w:szCs w:val="26"/>
        </w:rPr>
        <w:t>Mellinger</w:t>
      </w:r>
      <w:proofErr w:type="spellEnd"/>
      <w:r>
        <w:rPr>
          <w:rFonts w:ascii="Times" w:hAnsi="Times" w:cs="Times"/>
          <w:color w:val="000000"/>
          <w:sz w:val="26"/>
          <w:szCs w:val="26"/>
        </w:rPr>
        <w:t xml:space="preserve"> [1] develop a following PD controller for attitude control: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Symbol" w:hAnsi="Symbol" w:cs="Symbol"/>
          <w:color w:val="000000"/>
          <w:position w:val="21"/>
          <w:sz w:val="26"/>
          <w:szCs w:val="26"/>
        </w:rPr>
        <w:t></w:t>
      </w:r>
      <w:proofErr w:type="gramStart"/>
      <w:r>
        <w:rPr>
          <w:rFonts w:ascii="Times" w:hAnsi="Times" w:cs="Times"/>
          <w:color w:val="000000"/>
          <w:sz w:val="26"/>
          <w:szCs w:val="26"/>
        </w:rPr>
        <w:t>k</w:t>
      </w:r>
      <w:proofErr w:type="spellStart"/>
      <w:proofErr w:type="gramEnd"/>
      <w:r>
        <w:rPr>
          <w:rFonts w:ascii="Times" w:hAnsi="Times" w:cs="Times"/>
          <w:color w:val="000000"/>
          <w:position w:val="-3"/>
          <w:sz w:val="18"/>
          <w:szCs w:val="18"/>
        </w:rPr>
        <w:t>p,φ</w:t>
      </w:r>
      <w:proofErr w:type="spellEnd"/>
      <w:r>
        <w:rPr>
          <w:rFonts w:ascii="Times" w:hAnsi="Times" w:cs="Times"/>
          <w:color w:val="000000"/>
          <w:sz w:val="26"/>
          <w:szCs w:val="26"/>
        </w:rPr>
        <w:t>(φ</w:t>
      </w:r>
      <w:r>
        <w:rPr>
          <w:rFonts w:ascii="Times" w:hAnsi="Times" w:cs="Times"/>
          <w:color w:val="000000"/>
          <w:position w:val="-3"/>
          <w:sz w:val="18"/>
          <w:szCs w:val="18"/>
        </w:rPr>
        <w:t xml:space="preserve">des </w:t>
      </w:r>
      <w:r>
        <w:rPr>
          <w:rFonts w:ascii="Times" w:hAnsi="Times" w:cs="Times"/>
          <w:color w:val="000000"/>
          <w:sz w:val="26"/>
          <w:szCs w:val="26"/>
        </w:rPr>
        <w:t>− φ) + k</w:t>
      </w:r>
      <w:proofErr w:type="spellStart"/>
      <w:r>
        <w:rPr>
          <w:rFonts w:ascii="Times" w:hAnsi="Times" w:cs="Times"/>
          <w:color w:val="000000"/>
          <w:position w:val="-3"/>
          <w:sz w:val="18"/>
          <w:szCs w:val="18"/>
        </w:rPr>
        <w:t>d,φ</w:t>
      </w:r>
      <w:proofErr w:type="spellEnd"/>
      <w:r>
        <w:rPr>
          <w:rFonts w:ascii="Times" w:hAnsi="Times" w:cs="Times"/>
          <w:color w:val="000000"/>
          <w:sz w:val="26"/>
          <w:szCs w:val="26"/>
        </w:rPr>
        <w:t>(p</w:t>
      </w:r>
      <w:r>
        <w:rPr>
          <w:rFonts w:ascii="Times" w:hAnsi="Times" w:cs="Times"/>
          <w:color w:val="000000"/>
          <w:position w:val="-3"/>
          <w:sz w:val="18"/>
          <w:szCs w:val="18"/>
        </w:rPr>
        <w:t xml:space="preserve">des </w:t>
      </w:r>
      <w:r>
        <w:rPr>
          <w:rFonts w:ascii="Times" w:hAnsi="Times" w:cs="Times"/>
          <w:color w:val="000000"/>
          <w:sz w:val="26"/>
          <w:szCs w:val="26"/>
        </w:rPr>
        <w:t>− p)</w:t>
      </w:r>
      <w:r>
        <w:rPr>
          <w:rFonts w:ascii="Symbol" w:hAnsi="Symbol" w:cs="Symbol"/>
          <w:color w:val="000000"/>
          <w:position w:val="21"/>
          <w:sz w:val="26"/>
          <w:szCs w:val="26"/>
        </w:rPr>
        <w:t></w:t>
      </w:r>
      <w:r>
        <w:rPr>
          <w:rFonts w:ascii="Times" w:hAnsi="Times" w:cs="Times"/>
          <w:color w:val="000000"/>
          <w:sz w:val="26"/>
          <w:szCs w:val="26"/>
        </w:rPr>
        <w:t> u</w:t>
      </w:r>
      <w:r>
        <w:rPr>
          <w:rFonts w:ascii="Times" w:hAnsi="Times" w:cs="Times"/>
          <w:color w:val="000000"/>
          <w:position w:val="-3"/>
          <w:sz w:val="18"/>
          <w:szCs w:val="18"/>
        </w:rPr>
        <w:t xml:space="preserve">2 </w:t>
      </w:r>
      <w:r>
        <w:rPr>
          <w:rFonts w:ascii="Times" w:hAnsi="Times" w:cs="Times"/>
          <w:color w:val="000000"/>
          <w:sz w:val="26"/>
          <w:szCs w:val="26"/>
        </w:rPr>
        <w:t xml:space="preserve">=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k</w:t>
      </w:r>
      <w:proofErr w:type="spellStart"/>
      <w:r>
        <w:rPr>
          <w:rFonts w:ascii="Times" w:hAnsi="Times" w:cs="Times"/>
          <w:color w:val="000000"/>
          <w:position w:val="-3"/>
          <w:sz w:val="18"/>
          <w:szCs w:val="18"/>
        </w:rPr>
        <w:t>p,θ</w:t>
      </w:r>
      <w:proofErr w:type="spellEnd"/>
      <w:r>
        <w:rPr>
          <w:rFonts w:ascii="Times" w:hAnsi="Times" w:cs="Times"/>
          <w:color w:val="000000"/>
          <w:sz w:val="26"/>
          <w:szCs w:val="26"/>
        </w:rPr>
        <w:t>(θ</w:t>
      </w:r>
      <w:r>
        <w:rPr>
          <w:rFonts w:ascii="Times" w:hAnsi="Times" w:cs="Times"/>
          <w:color w:val="000000"/>
          <w:position w:val="-3"/>
          <w:sz w:val="18"/>
          <w:szCs w:val="18"/>
        </w:rPr>
        <w:t xml:space="preserve">des </w:t>
      </w:r>
      <w:r>
        <w:rPr>
          <w:rFonts w:ascii="Times" w:hAnsi="Times" w:cs="Times"/>
          <w:color w:val="000000"/>
          <w:sz w:val="26"/>
          <w:szCs w:val="26"/>
        </w:rPr>
        <w:t>− θ) + k</w:t>
      </w:r>
      <w:proofErr w:type="spellStart"/>
      <w:r>
        <w:rPr>
          <w:rFonts w:ascii="Times" w:hAnsi="Times" w:cs="Times"/>
          <w:color w:val="000000"/>
          <w:position w:val="-3"/>
          <w:sz w:val="18"/>
          <w:szCs w:val="18"/>
        </w:rPr>
        <w:t>d,θ</w:t>
      </w:r>
      <w:proofErr w:type="spellEnd"/>
      <w:r>
        <w:rPr>
          <w:rFonts w:ascii="Times" w:hAnsi="Times" w:cs="Times"/>
          <w:color w:val="000000"/>
          <w:sz w:val="26"/>
          <w:szCs w:val="26"/>
        </w:rPr>
        <w:t>(q</w:t>
      </w:r>
      <w:r>
        <w:rPr>
          <w:rFonts w:ascii="Times" w:hAnsi="Times" w:cs="Times"/>
          <w:color w:val="000000"/>
          <w:position w:val="-3"/>
          <w:sz w:val="18"/>
          <w:szCs w:val="18"/>
        </w:rPr>
        <w:t xml:space="preserve">des </w:t>
      </w:r>
      <w:r>
        <w:rPr>
          <w:rFonts w:ascii="Times" w:hAnsi="Times" w:cs="Times"/>
          <w:color w:val="000000"/>
          <w:sz w:val="26"/>
          <w:szCs w:val="26"/>
        </w:rPr>
        <w:t xml:space="preserve">− q)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xml:space="preserve">(14)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k</w:t>
      </w:r>
      <w:proofErr w:type="spellStart"/>
      <w:proofErr w:type="gramEnd"/>
      <w:r>
        <w:rPr>
          <w:rFonts w:ascii="Times" w:hAnsi="Times" w:cs="Times"/>
          <w:color w:val="000000"/>
          <w:position w:val="-3"/>
          <w:sz w:val="18"/>
          <w:szCs w:val="18"/>
        </w:rPr>
        <w:t>p,ψ</w:t>
      </w:r>
      <w:proofErr w:type="spellEnd"/>
      <w:r>
        <w:rPr>
          <w:rFonts w:ascii="Times" w:hAnsi="Times" w:cs="Times"/>
          <w:color w:val="000000"/>
          <w:position w:val="-3"/>
          <w:sz w:val="18"/>
          <w:szCs w:val="18"/>
        </w:rPr>
        <w:t xml:space="preserve"> </w:t>
      </w:r>
      <w:r>
        <w:rPr>
          <w:rFonts w:ascii="Times" w:hAnsi="Times" w:cs="Times"/>
          <w:color w:val="000000"/>
          <w:sz w:val="26"/>
          <w:szCs w:val="26"/>
        </w:rPr>
        <w:t>(ψ</w:t>
      </w:r>
      <w:r>
        <w:rPr>
          <w:rFonts w:ascii="Times" w:hAnsi="Times" w:cs="Times"/>
          <w:color w:val="000000"/>
          <w:position w:val="-3"/>
          <w:sz w:val="18"/>
          <w:szCs w:val="18"/>
        </w:rPr>
        <w:t xml:space="preserve">des </w:t>
      </w:r>
      <w:r>
        <w:rPr>
          <w:rFonts w:ascii="Times" w:hAnsi="Times" w:cs="Times"/>
          <w:color w:val="000000"/>
          <w:sz w:val="26"/>
          <w:szCs w:val="26"/>
        </w:rPr>
        <w:t>− ψ) + k</w:t>
      </w:r>
      <w:proofErr w:type="spellStart"/>
      <w:r>
        <w:rPr>
          <w:rFonts w:ascii="Times" w:hAnsi="Times" w:cs="Times"/>
          <w:color w:val="000000"/>
          <w:position w:val="-3"/>
          <w:sz w:val="18"/>
          <w:szCs w:val="18"/>
        </w:rPr>
        <w:t>d,ψ</w:t>
      </w:r>
      <w:proofErr w:type="spellEnd"/>
      <w:r>
        <w:rPr>
          <w:rFonts w:ascii="Times" w:hAnsi="Times" w:cs="Times"/>
          <w:color w:val="000000"/>
          <w:position w:val="-3"/>
          <w:sz w:val="18"/>
          <w:szCs w:val="18"/>
        </w:rPr>
        <w:t xml:space="preserve"> </w:t>
      </w:r>
      <w:r>
        <w:rPr>
          <w:rFonts w:ascii="Times" w:hAnsi="Times" w:cs="Times"/>
          <w:color w:val="000000"/>
          <w:sz w:val="26"/>
          <w:szCs w:val="26"/>
        </w:rPr>
        <w:t>(r</w:t>
      </w:r>
      <w:r>
        <w:rPr>
          <w:rFonts w:ascii="Times" w:hAnsi="Times" w:cs="Times"/>
          <w:color w:val="000000"/>
          <w:position w:val="-3"/>
          <w:sz w:val="18"/>
          <w:szCs w:val="18"/>
        </w:rPr>
        <w:t xml:space="preserve">des </w:t>
      </w:r>
      <w:r>
        <w:rPr>
          <w:rFonts w:ascii="Times" w:hAnsi="Times" w:cs="Times"/>
          <w:color w:val="000000"/>
          <w:sz w:val="26"/>
          <w:szCs w:val="26"/>
        </w:rPr>
        <w:t>− r) here, k</w:t>
      </w:r>
      <w:proofErr w:type="spellStart"/>
      <w:r>
        <w:rPr>
          <w:rFonts w:ascii="Times" w:hAnsi="Times" w:cs="Times"/>
          <w:color w:val="000000"/>
          <w:position w:val="-3"/>
          <w:sz w:val="18"/>
          <w:szCs w:val="18"/>
        </w:rPr>
        <w:t>p,i</w:t>
      </w:r>
      <w:r>
        <w:rPr>
          <w:rFonts w:ascii="Times" w:hAnsi="Times" w:cs="Times"/>
          <w:color w:val="000000"/>
          <w:sz w:val="26"/>
          <w:szCs w:val="26"/>
        </w:rPr>
        <w:t>andk</w:t>
      </w:r>
      <w:r>
        <w:rPr>
          <w:rFonts w:ascii="Times" w:hAnsi="Times" w:cs="Times"/>
          <w:color w:val="000000"/>
          <w:position w:val="-3"/>
          <w:sz w:val="18"/>
          <w:szCs w:val="18"/>
        </w:rPr>
        <w:t>d,i</w:t>
      </w:r>
      <w:proofErr w:type="spellEnd"/>
      <w:r>
        <w:rPr>
          <w:rFonts w:ascii="Times" w:hAnsi="Times" w:cs="Times"/>
          <w:color w:val="000000"/>
          <w:position w:val="-3"/>
          <w:sz w:val="18"/>
          <w:szCs w:val="18"/>
        </w:rPr>
        <w:t xml:space="preserve"> </w:t>
      </w:r>
      <w:r>
        <w:rPr>
          <w:rFonts w:ascii="Times" w:hAnsi="Times" w:cs="Times"/>
          <w:color w:val="000000"/>
          <w:sz w:val="26"/>
          <w:szCs w:val="26"/>
        </w:rPr>
        <w:t xml:space="preserve">are the control gains that needs to be tuned.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2) Position Control: </w:t>
      </w:r>
      <w:r>
        <w:rPr>
          <w:rFonts w:ascii="Times" w:hAnsi="Times" w:cs="Times"/>
          <w:color w:val="000000"/>
          <w:sz w:val="26"/>
          <w:szCs w:val="26"/>
        </w:rPr>
        <w:t xml:space="preserve">If a desired trajectory is given as: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r</w:t>
      </w:r>
      <w:proofErr w:type="gramEnd"/>
      <w:r>
        <w:rPr>
          <w:rFonts w:ascii="Times" w:hAnsi="Times" w:cs="Times"/>
          <w:color w:val="000000"/>
          <w:position w:val="-3"/>
          <w:sz w:val="18"/>
          <w:szCs w:val="18"/>
        </w:rPr>
        <w:t xml:space="preserve">des </w:t>
      </w:r>
      <w:r>
        <w:rPr>
          <w:rFonts w:ascii="Times" w:hAnsi="Times" w:cs="Times"/>
          <w:color w:val="000000"/>
          <w:sz w:val="26"/>
          <w:szCs w:val="26"/>
        </w:rPr>
        <w:t>(t)</w:t>
      </w:r>
      <w:r>
        <w:rPr>
          <w:rFonts w:ascii="Times" w:hAnsi="Times" w:cs="Times"/>
          <w:color w:val="000000"/>
          <w:position w:val="21"/>
          <w:sz w:val="26"/>
          <w:szCs w:val="26"/>
        </w:rPr>
        <w:t xml:space="preserve"> </w:t>
      </w:r>
      <w:r>
        <w:rPr>
          <w:rFonts w:ascii="Times" w:hAnsi="Times" w:cs="Times"/>
          <w:color w:val="000000"/>
          <w:position w:val="10"/>
          <w:sz w:val="26"/>
          <w:szCs w:val="26"/>
        </w:rPr>
        <w:t>z</w:t>
      </w:r>
      <w:r>
        <w:rPr>
          <w:rFonts w:ascii="Times" w:hAnsi="Times" w:cs="Times"/>
          <w:color w:val="000000"/>
          <w:position w:val="5"/>
          <w:sz w:val="18"/>
          <w:szCs w:val="18"/>
        </w:rPr>
        <w:t>d</w:t>
      </w:r>
      <w:proofErr w:type="spellStart"/>
      <w:r>
        <w:rPr>
          <w:rFonts w:ascii="Times" w:hAnsi="Times" w:cs="Times"/>
          <w:color w:val="000000"/>
          <w:position w:val="10"/>
          <w:sz w:val="26"/>
          <w:szCs w:val="26"/>
        </w:rPr>
        <w:t>es</w:t>
      </w:r>
      <w:proofErr w:type="spellEnd"/>
      <w:r>
        <w:rPr>
          <w:rFonts w:ascii="Times" w:hAnsi="Times" w:cs="Times"/>
          <w:color w:val="000000"/>
          <w:position w:val="10"/>
          <w:sz w:val="26"/>
          <w:szCs w:val="26"/>
        </w:rPr>
        <w:t xml:space="preserve">= </w:t>
      </w:r>
      <w:r>
        <w:rPr>
          <w:rFonts w:ascii="Times" w:hAnsi="Times" w:cs="Times"/>
          <w:color w:val="000000"/>
          <w:position w:val="-6"/>
          <w:sz w:val="26"/>
          <w:szCs w:val="26"/>
        </w:rPr>
        <w:t>ψ</w:t>
      </w:r>
      <w:r>
        <w:rPr>
          <w:rFonts w:ascii="Times" w:hAnsi="Times" w:cs="Times"/>
          <w:color w:val="000000"/>
          <w:position w:val="-11"/>
          <w:sz w:val="18"/>
          <w:szCs w:val="18"/>
        </w:rPr>
        <w:t>T</w:t>
      </w:r>
      <w:r>
        <w:rPr>
          <w:rFonts w:ascii="Times" w:hAnsi="Times" w:cs="Times"/>
          <w:color w:val="000000"/>
          <w:position w:val="-6"/>
          <w:sz w:val="26"/>
          <w:szCs w:val="26"/>
        </w:rPr>
        <w:t xml:space="preserve">(t) </w:t>
      </w:r>
      <w:r>
        <w:rPr>
          <w:rFonts w:ascii="Times" w:hAnsi="Times" w:cs="Times"/>
          <w:color w:val="000000"/>
          <w:position w:val="10"/>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following</w:t>
      </w:r>
      <w:proofErr w:type="gramEnd"/>
      <w:r>
        <w:rPr>
          <w:rFonts w:ascii="Times" w:hAnsi="Times" w:cs="Times"/>
          <w:color w:val="000000"/>
          <w:sz w:val="26"/>
          <w:szCs w:val="26"/>
        </w:rPr>
        <w:t xml:space="preserve"> PD control is used to track the yaw angles and 3 position of the rotor. </w:t>
      </w:r>
      <w:r>
        <w:rPr>
          <w:rFonts w:ascii="Times" w:hAnsi="Times" w:cs="Times"/>
          <w:color w:val="000000"/>
          <w:position w:val="2"/>
          <w:sz w:val="26"/>
          <w:szCs w:val="26"/>
        </w:rPr>
        <w:t>r ̈</w:t>
      </w:r>
      <w:proofErr w:type="spellStart"/>
      <w:r>
        <w:rPr>
          <w:rFonts w:ascii="Times" w:hAnsi="Times" w:cs="Times"/>
          <w:color w:val="000000"/>
          <w:sz w:val="18"/>
          <w:szCs w:val="18"/>
        </w:rPr>
        <w:t>i,c</w:t>
      </w:r>
      <w:proofErr w:type="spellEnd"/>
      <w:r>
        <w:rPr>
          <w:rFonts w:ascii="Times" w:hAnsi="Times" w:cs="Times"/>
          <w:color w:val="000000"/>
          <w:sz w:val="18"/>
          <w:szCs w:val="18"/>
        </w:rPr>
        <w:t xml:space="preserve"> </w:t>
      </w:r>
      <w:r>
        <w:rPr>
          <w:rFonts w:ascii="Times" w:hAnsi="Times" w:cs="Times"/>
          <w:color w:val="000000"/>
          <w:position w:val="2"/>
          <w:sz w:val="26"/>
          <w:szCs w:val="26"/>
        </w:rPr>
        <w:t>= r ̈</w:t>
      </w:r>
      <w:proofErr w:type="spellStart"/>
      <w:r>
        <w:rPr>
          <w:rFonts w:ascii="Times" w:hAnsi="Times" w:cs="Times"/>
          <w:color w:val="000000"/>
          <w:sz w:val="18"/>
          <w:szCs w:val="18"/>
        </w:rPr>
        <w:t>i,des</w:t>
      </w:r>
      <w:proofErr w:type="spellEnd"/>
      <w:r>
        <w:rPr>
          <w:rFonts w:ascii="Times" w:hAnsi="Times" w:cs="Times"/>
          <w:color w:val="000000"/>
          <w:sz w:val="18"/>
          <w:szCs w:val="18"/>
        </w:rPr>
        <w:t xml:space="preserve"> </w:t>
      </w:r>
      <w:r>
        <w:rPr>
          <w:rFonts w:ascii="Times" w:hAnsi="Times" w:cs="Times"/>
          <w:color w:val="000000"/>
          <w:position w:val="2"/>
          <w:sz w:val="26"/>
          <w:szCs w:val="26"/>
        </w:rPr>
        <w:t>+ k</w:t>
      </w:r>
      <w:proofErr w:type="spellStart"/>
      <w:r>
        <w:rPr>
          <w:rFonts w:ascii="Times" w:hAnsi="Times" w:cs="Times"/>
          <w:color w:val="000000"/>
          <w:sz w:val="18"/>
          <w:szCs w:val="18"/>
        </w:rPr>
        <w:t>d,i</w:t>
      </w:r>
      <w:proofErr w:type="spellEnd"/>
      <w:r>
        <w:rPr>
          <w:rFonts w:ascii="Times" w:hAnsi="Times" w:cs="Times"/>
          <w:color w:val="000000"/>
          <w:position w:val="2"/>
          <w:sz w:val="26"/>
          <w:szCs w:val="26"/>
        </w:rPr>
        <w:t>(r ̇</w:t>
      </w:r>
      <w:proofErr w:type="spellStart"/>
      <w:r>
        <w:rPr>
          <w:rFonts w:ascii="Times" w:hAnsi="Times" w:cs="Times"/>
          <w:color w:val="000000"/>
          <w:sz w:val="18"/>
          <w:szCs w:val="18"/>
        </w:rPr>
        <w:t>i,des</w:t>
      </w:r>
      <w:proofErr w:type="spellEnd"/>
      <w:r>
        <w:rPr>
          <w:rFonts w:ascii="Times" w:hAnsi="Times" w:cs="Times"/>
          <w:color w:val="000000"/>
          <w:sz w:val="18"/>
          <w:szCs w:val="18"/>
        </w:rPr>
        <w:t xml:space="preserve"> </w:t>
      </w:r>
      <w:r>
        <w:rPr>
          <w:rFonts w:ascii="Times" w:hAnsi="Times" w:cs="Times"/>
          <w:color w:val="000000"/>
          <w:position w:val="2"/>
          <w:sz w:val="26"/>
          <w:szCs w:val="26"/>
        </w:rPr>
        <w:t>− r ̇</w:t>
      </w:r>
      <w:proofErr w:type="spellStart"/>
      <w:r>
        <w:rPr>
          <w:rFonts w:ascii="Times" w:hAnsi="Times" w:cs="Times"/>
          <w:color w:val="000000"/>
          <w:sz w:val="18"/>
          <w:szCs w:val="18"/>
        </w:rPr>
        <w:t>i</w:t>
      </w:r>
      <w:proofErr w:type="spellEnd"/>
      <w:r>
        <w:rPr>
          <w:rFonts w:ascii="Times" w:hAnsi="Times" w:cs="Times"/>
          <w:color w:val="000000"/>
          <w:position w:val="2"/>
          <w:sz w:val="26"/>
          <w:szCs w:val="26"/>
        </w:rPr>
        <w:t>) + k</w:t>
      </w:r>
      <w:proofErr w:type="spellStart"/>
      <w:r>
        <w:rPr>
          <w:rFonts w:ascii="Times" w:hAnsi="Times" w:cs="Times"/>
          <w:color w:val="000000"/>
          <w:sz w:val="18"/>
          <w:szCs w:val="18"/>
        </w:rPr>
        <w:t>p,i</w:t>
      </w:r>
      <w:proofErr w:type="spellEnd"/>
      <w:r>
        <w:rPr>
          <w:rFonts w:ascii="Times" w:hAnsi="Times" w:cs="Times"/>
          <w:color w:val="000000"/>
          <w:position w:val="2"/>
          <w:sz w:val="26"/>
          <w:szCs w:val="26"/>
        </w:rPr>
        <w:t>(r</w:t>
      </w:r>
      <w:proofErr w:type="spellStart"/>
      <w:r>
        <w:rPr>
          <w:rFonts w:ascii="Times" w:hAnsi="Times" w:cs="Times"/>
          <w:color w:val="000000"/>
          <w:sz w:val="18"/>
          <w:szCs w:val="18"/>
        </w:rPr>
        <w:t>i,des</w:t>
      </w:r>
      <w:proofErr w:type="spellEnd"/>
      <w:r>
        <w:rPr>
          <w:rFonts w:ascii="Times" w:hAnsi="Times" w:cs="Times"/>
          <w:color w:val="000000"/>
          <w:sz w:val="18"/>
          <w:szCs w:val="18"/>
        </w:rPr>
        <w:t xml:space="preserve"> </w:t>
      </w:r>
      <w:r>
        <w:rPr>
          <w:rFonts w:ascii="Times" w:hAnsi="Times" w:cs="Times"/>
          <w:color w:val="000000"/>
          <w:position w:val="2"/>
          <w:sz w:val="26"/>
          <w:szCs w:val="26"/>
        </w:rPr>
        <w:t>− r</w:t>
      </w:r>
      <w:proofErr w:type="spellStart"/>
      <w:r>
        <w:rPr>
          <w:rFonts w:ascii="Times" w:hAnsi="Times" w:cs="Times"/>
          <w:color w:val="000000"/>
          <w:sz w:val="18"/>
          <w:szCs w:val="18"/>
        </w:rPr>
        <w:t>i</w:t>
      </w:r>
      <w:proofErr w:type="spellEnd"/>
      <w:r>
        <w:rPr>
          <w:rFonts w:ascii="Times" w:hAnsi="Times" w:cs="Times"/>
          <w:color w:val="000000"/>
          <w:position w:val="2"/>
          <w:sz w:val="26"/>
          <w:szCs w:val="26"/>
        </w:rPr>
        <w:t xml:space="preserve">) (15)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which</w:t>
      </w:r>
      <w:proofErr w:type="gramEnd"/>
      <w:r>
        <w:rPr>
          <w:rFonts w:ascii="Times" w:hAnsi="Times" w:cs="Times"/>
          <w:color w:val="000000"/>
          <w:sz w:val="26"/>
          <w:szCs w:val="26"/>
        </w:rPr>
        <w:t xml:space="preserve"> gives us we find the desired roll and pitch angles as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u</w:t>
      </w:r>
      <w:proofErr w:type="gramEnd"/>
      <w:r>
        <w:rPr>
          <w:rFonts w:ascii="Times" w:hAnsi="Times" w:cs="Times"/>
          <w:color w:val="000000"/>
          <w:position w:val="-3"/>
          <w:sz w:val="18"/>
          <w:szCs w:val="18"/>
        </w:rPr>
        <w:t xml:space="preserve">1 </w:t>
      </w:r>
      <w:r>
        <w:rPr>
          <w:rFonts w:ascii="Times" w:hAnsi="Times" w:cs="Times"/>
          <w:color w:val="000000"/>
          <w:sz w:val="26"/>
          <w:szCs w:val="26"/>
        </w:rPr>
        <w:t>=m(</w:t>
      </w:r>
      <w:proofErr w:type="spellStart"/>
      <w:r>
        <w:rPr>
          <w:rFonts w:ascii="Times" w:hAnsi="Times" w:cs="Times"/>
          <w:color w:val="000000"/>
          <w:sz w:val="26"/>
          <w:szCs w:val="26"/>
        </w:rPr>
        <w:t>g+r</w:t>
      </w:r>
      <w:proofErr w:type="spellEnd"/>
      <w:r>
        <w:rPr>
          <w:rFonts w:ascii="Times" w:hAnsi="Times" w:cs="Times"/>
          <w:color w:val="000000"/>
          <w:sz w:val="26"/>
          <w:szCs w:val="26"/>
        </w:rPr>
        <w:t xml:space="preserve"> ̈</w:t>
      </w:r>
      <w:r>
        <w:rPr>
          <w:rFonts w:ascii="Times" w:hAnsi="Times" w:cs="Times"/>
          <w:color w:val="000000"/>
          <w:position w:val="-3"/>
          <w:sz w:val="18"/>
          <w:szCs w:val="18"/>
        </w:rPr>
        <w:t>3,c</w:t>
      </w:r>
      <w:r>
        <w:rPr>
          <w:rFonts w:ascii="Times" w:hAnsi="Times" w:cs="Times"/>
          <w:color w:val="000000"/>
          <w:sz w:val="26"/>
          <w:szCs w:val="26"/>
        </w:rPr>
        <w:t xml:space="preserve">) (16)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φ</w:t>
      </w:r>
      <w:r>
        <w:rPr>
          <w:rFonts w:ascii="Times" w:hAnsi="Times" w:cs="Times"/>
          <w:color w:val="000000"/>
          <w:position w:val="-3"/>
          <w:sz w:val="18"/>
          <w:szCs w:val="18"/>
        </w:rPr>
        <w:t xml:space="preserve">des </w:t>
      </w:r>
      <w:r>
        <w:rPr>
          <w:rFonts w:ascii="Times" w:hAnsi="Times" w:cs="Times"/>
          <w:color w:val="000000"/>
          <w:sz w:val="26"/>
          <w:szCs w:val="26"/>
        </w:rPr>
        <w:t xml:space="preserve">= </w:t>
      </w:r>
      <w:r>
        <w:rPr>
          <w:rFonts w:ascii="Times" w:hAnsi="Times" w:cs="Times"/>
          <w:color w:val="000000"/>
          <w:position w:val="18"/>
          <w:sz w:val="26"/>
          <w:szCs w:val="26"/>
        </w:rPr>
        <w:t>1</w:t>
      </w:r>
      <w:r>
        <w:rPr>
          <w:rFonts w:ascii="Times" w:hAnsi="Times" w:cs="Times"/>
          <w:color w:val="000000"/>
          <w:sz w:val="26"/>
          <w:szCs w:val="26"/>
        </w:rPr>
        <w:t>(r ̈</w:t>
      </w:r>
      <w:r>
        <w:rPr>
          <w:rFonts w:ascii="Times" w:hAnsi="Times" w:cs="Times"/>
          <w:color w:val="000000"/>
          <w:position w:val="-3"/>
          <w:sz w:val="18"/>
          <w:szCs w:val="18"/>
        </w:rPr>
        <w:t xml:space="preserve">1,c </w:t>
      </w:r>
      <w:proofErr w:type="spellStart"/>
      <w:r>
        <w:rPr>
          <w:rFonts w:ascii="Times" w:hAnsi="Times" w:cs="Times"/>
          <w:color w:val="000000"/>
          <w:sz w:val="26"/>
          <w:szCs w:val="26"/>
        </w:rPr>
        <w:t>sinψ</w:t>
      </w:r>
      <w:proofErr w:type="spellEnd"/>
      <w:r>
        <w:rPr>
          <w:rFonts w:ascii="Times" w:hAnsi="Times" w:cs="Times"/>
          <w:color w:val="000000"/>
          <w:position w:val="-3"/>
          <w:sz w:val="18"/>
          <w:szCs w:val="18"/>
        </w:rPr>
        <w:t xml:space="preserve">des </w:t>
      </w:r>
      <w:r>
        <w:rPr>
          <w:rFonts w:ascii="Times" w:hAnsi="Times" w:cs="Times"/>
          <w:color w:val="000000"/>
          <w:sz w:val="26"/>
          <w:szCs w:val="26"/>
        </w:rPr>
        <w:t>−r ̈</w:t>
      </w:r>
      <w:r>
        <w:rPr>
          <w:rFonts w:ascii="Times" w:hAnsi="Times" w:cs="Times"/>
          <w:color w:val="000000"/>
          <w:position w:val="-3"/>
          <w:sz w:val="18"/>
          <w:szCs w:val="18"/>
        </w:rPr>
        <w:t xml:space="preserve">2,c </w:t>
      </w:r>
      <w:proofErr w:type="spellStart"/>
      <w:r>
        <w:rPr>
          <w:rFonts w:ascii="Times" w:hAnsi="Times" w:cs="Times"/>
          <w:color w:val="000000"/>
          <w:sz w:val="26"/>
          <w:szCs w:val="26"/>
        </w:rPr>
        <w:t>cosψ</w:t>
      </w:r>
      <w:proofErr w:type="spellEnd"/>
      <w:r>
        <w:rPr>
          <w:rFonts w:ascii="Times" w:hAnsi="Times" w:cs="Times"/>
          <w:color w:val="000000"/>
          <w:position w:val="-3"/>
          <w:sz w:val="18"/>
          <w:szCs w:val="18"/>
        </w:rPr>
        <w:t>des</w:t>
      </w:r>
      <w:r>
        <w:rPr>
          <w:rFonts w:ascii="Times" w:hAnsi="Times" w:cs="Times"/>
          <w:color w:val="000000"/>
          <w:sz w:val="26"/>
          <w:szCs w:val="26"/>
        </w:rPr>
        <w:t xml:space="preserve">) g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θ</w:t>
      </w:r>
      <w:r>
        <w:rPr>
          <w:rFonts w:ascii="Times" w:hAnsi="Times" w:cs="Times"/>
          <w:color w:val="000000"/>
          <w:position w:val="-3"/>
          <w:sz w:val="18"/>
          <w:szCs w:val="18"/>
        </w:rPr>
        <w:t xml:space="preserve">des </w:t>
      </w:r>
      <w:r>
        <w:rPr>
          <w:rFonts w:ascii="Times" w:hAnsi="Times" w:cs="Times"/>
          <w:color w:val="000000"/>
          <w:sz w:val="26"/>
          <w:szCs w:val="26"/>
        </w:rPr>
        <w:t xml:space="preserve">= </w:t>
      </w:r>
      <w:r>
        <w:rPr>
          <w:rFonts w:ascii="Times" w:hAnsi="Times" w:cs="Times"/>
          <w:color w:val="000000"/>
          <w:position w:val="18"/>
          <w:sz w:val="26"/>
          <w:szCs w:val="26"/>
        </w:rPr>
        <w:t>1</w:t>
      </w:r>
      <w:r>
        <w:rPr>
          <w:rFonts w:ascii="Times" w:hAnsi="Times" w:cs="Times"/>
          <w:color w:val="000000"/>
          <w:sz w:val="26"/>
          <w:szCs w:val="26"/>
        </w:rPr>
        <w:t>(r ̈</w:t>
      </w:r>
      <w:r>
        <w:rPr>
          <w:rFonts w:ascii="Times" w:hAnsi="Times" w:cs="Times"/>
          <w:color w:val="000000"/>
          <w:position w:val="-3"/>
          <w:sz w:val="18"/>
          <w:szCs w:val="18"/>
        </w:rPr>
        <w:t xml:space="preserve">1,c </w:t>
      </w:r>
      <w:proofErr w:type="spellStart"/>
      <w:r>
        <w:rPr>
          <w:rFonts w:ascii="Times" w:hAnsi="Times" w:cs="Times"/>
          <w:color w:val="000000"/>
          <w:sz w:val="26"/>
          <w:szCs w:val="26"/>
        </w:rPr>
        <w:t>cosψ</w:t>
      </w:r>
      <w:proofErr w:type="spellEnd"/>
      <w:r>
        <w:rPr>
          <w:rFonts w:ascii="Times" w:hAnsi="Times" w:cs="Times"/>
          <w:color w:val="000000"/>
          <w:position w:val="-3"/>
          <w:sz w:val="18"/>
          <w:szCs w:val="18"/>
        </w:rPr>
        <w:t xml:space="preserve">des </w:t>
      </w:r>
      <w:r>
        <w:rPr>
          <w:rFonts w:ascii="Times" w:hAnsi="Times" w:cs="Times"/>
          <w:color w:val="000000"/>
          <w:sz w:val="26"/>
          <w:szCs w:val="26"/>
        </w:rPr>
        <w:t>+r ̈</w:t>
      </w:r>
      <w:r>
        <w:rPr>
          <w:rFonts w:ascii="Times" w:hAnsi="Times" w:cs="Times"/>
          <w:color w:val="000000"/>
          <w:position w:val="-3"/>
          <w:sz w:val="18"/>
          <w:szCs w:val="18"/>
        </w:rPr>
        <w:t xml:space="preserve">2,c </w:t>
      </w:r>
      <w:proofErr w:type="spellStart"/>
      <w:r>
        <w:rPr>
          <w:rFonts w:ascii="Times" w:hAnsi="Times" w:cs="Times"/>
          <w:color w:val="000000"/>
          <w:sz w:val="26"/>
          <w:szCs w:val="26"/>
        </w:rPr>
        <w:t>sinψ</w:t>
      </w:r>
      <w:proofErr w:type="spellEnd"/>
      <w:r>
        <w:rPr>
          <w:rFonts w:ascii="Times" w:hAnsi="Times" w:cs="Times"/>
          <w:color w:val="000000"/>
          <w:position w:val="-3"/>
          <w:sz w:val="18"/>
          <w:szCs w:val="18"/>
        </w:rPr>
        <w:t>des</w:t>
      </w:r>
      <w:r>
        <w:rPr>
          <w:rFonts w:ascii="Times" w:hAnsi="Times" w:cs="Times"/>
          <w:color w:val="000000"/>
          <w:sz w:val="26"/>
          <w:szCs w:val="26"/>
        </w:rPr>
        <w:t xml:space="preserve">) g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desired roll and pitch velocities are taken to be zero</w:t>
      </w:r>
      <w:proofErr w:type="gramStart"/>
      <w:r>
        <w:rPr>
          <w:rFonts w:ascii="Times" w:hAnsi="Times" w:cs="Times"/>
          <w:color w:val="000000"/>
          <w:sz w:val="26"/>
          <w:szCs w:val="26"/>
        </w:rPr>
        <w:t>. </w:t>
      </w:r>
      <w:proofErr w:type="gramEnd"/>
      <w:r>
        <w:rPr>
          <w:rFonts w:ascii="Times" w:hAnsi="Times" w:cs="Times"/>
          <w:color w:val="000000"/>
          <w:sz w:val="26"/>
          <w:szCs w:val="26"/>
        </w:rPr>
        <w:t>VI. D</w:t>
      </w:r>
      <w:r>
        <w:rPr>
          <w:rFonts w:ascii="Times" w:hAnsi="Times" w:cs="Times"/>
          <w:color w:val="000000"/>
          <w:sz w:val="21"/>
          <w:szCs w:val="21"/>
        </w:rPr>
        <w:t xml:space="preserve">IFFERENTIAL </w:t>
      </w:r>
      <w:r>
        <w:rPr>
          <w:rFonts w:ascii="Times" w:hAnsi="Times" w:cs="Times"/>
          <w:color w:val="000000"/>
          <w:sz w:val="26"/>
          <w:szCs w:val="26"/>
        </w:rPr>
        <w:t>F</w:t>
      </w:r>
      <w:r>
        <w:rPr>
          <w:rFonts w:ascii="Times" w:hAnsi="Times" w:cs="Times"/>
          <w:color w:val="000000"/>
          <w:sz w:val="21"/>
          <w:szCs w:val="21"/>
        </w:rPr>
        <w:t xml:space="preserve">LATNESS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(17)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(18)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42545" cy="10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4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42545" cy="10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45" cy="1079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Definition 1: </w:t>
      </w:r>
      <w:r>
        <w:rPr>
          <w:rFonts w:ascii="Times" w:hAnsi="Times" w:cs="Times"/>
          <w:color w:val="000000"/>
          <w:sz w:val="26"/>
          <w:szCs w:val="26"/>
        </w:rPr>
        <w:t xml:space="preserve">A nonlinear system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x</w:t>
      </w:r>
      <w:proofErr w:type="gramEnd"/>
      <w:r>
        <w:rPr>
          <w:rFonts w:ascii="Times" w:hAnsi="Times" w:cs="Times"/>
          <w:color w:val="000000"/>
          <w:sz w:val="26"/>
          <w:szCs w:val="26"/>
        </w:rPr>
        <w:t xml:space="preserve"> ̇ =f(</w:t>
      </w:r>
      <w:proofErr w:type="spellStart"/>
      <w:r>
        <w:rPr>
          <w:rFonts w:ascii="Times" w:hAnsi="Times" w:cs="Times"/>
          <w:color w:val="000000"/>
          <w:sz w:val="26"/>
          <w:szCs w:val="26"/>
        </w:rPr>
        <w:t>x,u</w:t>
      </w:r>
      <w:proofErr w:type="spellEnd"/>
      <w:r>
        <w:rPr>
          <w:rFonts w:ascii="Times" w:hAnsi="Times" w:cs="Times"/>
          <w:color w:val="000000"/>
          <w:sz w:val="26"/>
          <w:szCs w:val="26"/>
        </w:rPr>
        <w:t xml:space="preserve">), </w:t>
      </w:r>
      <w:proofErr w:type="spellStart"/>
      <w:r>
        <w:rPr>
          <w:rFonts w:ascii="Times" w:hAnsi="Times" w:cs="Times"/>
          <w:color w:val="000000"/>
          <w:sz w:val="26"/>
          <w:szCs w:val="26"/>
        </w:rPr>
        <w:t>x</w:t>
      </w:r>
      <w:r>
        <w:rPr>
          <w:rFonts w:ascii="Menlo Regular" w:hAnsi="Menlo Regular" w:cs="Menlo Regular"/>
          <w:color w:val="000000"/>
          <w:sz w:val="26"/>
          <w:szCs w:val="26"/>
        </w:rPr>
        <w:t>∈</w:t>
      </w:r>
      <w:r>
        <w:rPr>
          <w:rFonts w:ascii="Times" w:hAnsi="Times" w:cs="Times"/>
          <w:color w:val="000000"/>
          <w:sz w:val="26"/>
          <w:szCs w:val="26"/>
        </w:rPr>
        <w:t>R</w:t>
      </w:r>
      <w:proofErr w:type="spellEnd"/>
      <w:r>
        <w:rPr>
          <w:rFonts w:ascii="Times" w:hAnsi="Times" w:cs="Times"/>
          <w:color w:val="000000"/>
          <w:position w:val="10"/>
          <w:sz w:val="18"/>
          <w:szCs w:val="18"/>
        </w:rPr>
        <w:t>n</w:t>
      </w:r>
      <w:r>
        <w:rPr>
          <w:rFonts w:ascii="Times" w:hAnsi="Times" w:cs="Times"/>
          <w:color w:val="000000"/>
          <w:sz w:val="26"/>
          <w:szCs w:val="26"/>
        </w:rPr>
        <w:t xml:space="preserve">, </w:t>
      </w:r>
      <w:proofErr w:type="spellStart"/>
      <w:r>
        <w:rPr>
          <w:rFonts w:ascii="Times" w:hAnsi="Times" w:cs="Times"/>
          <w:color w:val="000000"/>
          <w:sz w:val="26"/>
          <w:szCs w:val="26"/>
        </w:rPr>
        <w:t>u</w:t>
      </w:r>
      <w:r>
        <w:rPr>
          <w:rFonts w:ascii="Menlo Regular" w:hAnsi="Menlo Regular" w:cs="Menlo Regular"/>
          <w:color w:val="000000"/>
          <w:sz w:val="26"/>
          <w:szCs w:val="26"/>
        </w:rPr>
        <w:t>∈</w:t>
      </w:r>
      <w:r>
        <w:rPr>
          <w:rFonts w:ascii="Times" w:hAnsi="Times" w:cs="Times"/>
          <w:color w:val="000000"/>
          <w:sz w:val="26"/>
          <w:szCs w:val="26"/>
        </w:rPr>
        <w:t>R</w:t>
      </w:r>
      <w:proofErr w:type="spellEnd"/>
      <w:r>
        <w:rPr>
          <w:rFonts w:ascii="Times" w:hAnsi="Times" w:cs="Times"/>
          <w:color w:val="000000"/>
          <w:position w:val="10"/>
          <w:sz w:val="18"/>
          <w:szCs w:val="18"/>
        </w:rPr>
        <w:t xml:space="preserve">m </w:t>
      </w:r>
      <w:r>
        <w:rPr>
          <w:rFonts w:ascii="Times" w:hAnsi="Times" w:cs="Times"/>
          <w:color w:val="000000"/>
          <w:sz w:val="26"/>
          <w:szCs w:val="26"/>
        </w:rPr>
        <w:t xml:space="preserve">y = h(x), y </w:t>
      </w:r>
      <w:r>
        <w:rPr>
          <w:rFonts w:ascii="Menlo Regular" w:hAnsi="Menlo Regular" w:cs="Menlo Regular"/>
          <w:color w:val="000000"/>
          <w:sz w:val="26"/>
          <w:szCs w:val="26"/>
        </w:rPr>
        <w:t>∈</w:t>
      </w:r>
      <w:r>
        <w:rPr>
          <w:rFonts w:ascii="Times" w:hAnsi="Times" w:cs="Times"/>
          <w:color w:val="000000"/>
          <w:sz w:val="26"/>
          <w:szCs w:val="26"/>
        </w:rPr>
        <w:t xml:space="preserve"> R</w:t>
      </w:r>
      <w:r>
        <w:rPr>
          <w:rFonts w:ascii="Times" w:hAnsi="Times" w:cs="Times"/>
          <w:color w:val="000000"/>
          <w:position w:val="10"/>
          <w:sz w:val="18"/>
          <w:szCs w:val="18"/>
        </w:rPr>
        <w:t xml:space="preserve">m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is</w:t>
      </w:r>
      <w:proofErr w:type="gramEnd"/>
      <w:r>
        <w:rPr>
          <w:rFonts w:ascii="Times" w:hAnsi="Times" w:cs="Times"/>
          <w:color w:val="000000"/>
          <w:sz w:val="26"/>
          <w:szCs w:val="26"/>
        </w:rPr>
        <w:t xml:space="preserve"> differentially flat if we can find outputs z </w:t>
      </w:r>
      <w:r>
        <w:rPr>
          <w:rFonts w:ascii="Menlo Regular" w:hAnsi="Menlo Regular" w:cs="Menlo Regular"/>
          <w:color w:val="000000"/>
          <w:sz w:val="26"/>
          <w:szCs w:val="26"/>
        </w:rPr>
        <w:t>∈</w:t>
      </w:r>
      <w:r>
        <w:rPr>
          <w:rFonts w:ascii="Times" w:hAnsi="Times" w:cs="Times"/>
          <w:color w:val="000000"/>
          <w:sz w:val="26"/>
          <w:szCs w:val="26"/>
        </w:rPr>
        <w:t xml:space="preserve"> R</w:t>
      </w:r>
      <w:r>
        <w:rPr>
          <w:rFonts w:ascii="Times" w:hAnsi="Times" w:cs="Times"/>
          <w:color w:val="000000"/>
          <w:position w:val="10"/>
          <w:sz w:val="18"/>
          <w:szCs w:val="18"/>
        </w:rPr>
        <w:t xml:space="preserve">m </w:t>
      </w:r>
      <w:r>
        <w:rPr>
          <w:rFonts w:ascii="Times" w:hAnsi="Times" w:cs="Times"/>
          <w:color w:val="000000"/>
          <w:sz w:val="26"/>
          <w:szCs w:val="26"/>
        </w:rPr>
        <w:t>of the form z ζ(</w:t>
      </w:r>
      <w:proofErr w:type="spellStart"/>
      <w:r>
        <w:rPr>
          <w:rFonts w:ascii="Times" w:hAnsi="Times" w:cs="Times"/>
          <w:color w:val="000000"/>
          <w:sz w:val="26"/>
          <w:szCs w:val="26"/>
        </w:rPr>
        <w:t>x,u,u</w:t>
      </w:r>
      <w:proofErr w:type="spellEnd"/>
      <w:r>
        <w:rPr>
          <w:rFonts w:ascii="Times" w:hAnsi="Times" w:cs="Times"/>
          <w:color w:val="000000"/>
          <w:sz w:val="26"/>
          <w:szCs w:val="26"/>
        </w:rPr>
        <w:t xml:space="preserve"> ̇,...,u</w:t>
      </w:r>
      <w:r>
        <w:rPr>
          <w:rFonts w:ascii="Times" w:hAnsi="Times" w:cs="Times"/>
          <w:color w:val="000000"/>
          <w:position w:val="10"/>
          <w:sz w:val="18"/>
          <w:szCs w:val="18"/>
        </w:rPr>
        <w:t>(l)</w:t>
      </w:r>
      <w:r>
        <w:rPr>
          <w:rFonts w:ascii="Times" w:hAnsi="Times" w:cs="Times"/>
          <w:color w:val="000000"/>
          <w:sz w:val="26"/>
          <w:szCs w:val="26"/>
        </w:rPr>
        <w:t xml:space="preserve">) (19)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such</w:t>
      </w:r>
      <w:proofErr w:type="gramEnd"/>
      <w:r>
        <w:rPr>
          <w:rFonts w:ascii="Times" w:hAnsi="Times" w:cs="Times"/>
          <w:color w:val="000000"/>
          <w:sz w:val="26"/>
          <w:szCs w:val="26"/>
        </w:rPr>
        <w:t xml:space="preserve"> that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x</w:t>
      </w:r>
      <w:proofErr w:type="gramEnd"/>
      <w:r>
        <w:rPr>
          <w:rFonts w:ascii="Times" w:hAnsi="Times" w:cs="Times"/>
          <w:color w:val="000000"/>
          <w:sz w:val="26"/>
          <w:szCs w:val="26"/>
        </w:rPr>
        <w:t xml:space="preserve"> = x(z, z ̇, ..., z</w:t>
      </w:r>
      <w:r>
        <w:rPr>
          <w:rFonts w:ascii="Times" w:hAnsi="Times" w:cs="Times"/>
          <w:color w:val="000000"/>
          <w:position w:val="10"/>
          <w:sz w:val="18"/>
          <w:szCs w:val="18"/>
        </w:rPr>
        <w:t xml:space="preserve">(l) </w:t>
      </w:r>
      <w:r>
        <w:rPr>
          <w:rFonts w:ascii="Times" w:hAnsi="Times" w:cs="Times"/>
          <w:color w:val="000000"/>
          <w:sz w:val="26"/>
          <w:szCs w:val="26"/>
        </w:rPr>
        <w:t xml:space="preserve">:= x(z ̄)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u</w:t>
      </w:r>
      <w:proofErr w:type="gramEnd"/>
      <w:r>
        <w:rPr>
          <w:rFonts w:ascii="Times" w:hAnsi="Times" w:cs="Times"/>
          <w:color w:val="000000"/>
          <w:sz w:val="26"/>
          <w:szCs w:val="26"/>
        </w:rPr>
        <w:t xml:space="preserve"> = u(z, z ̇, ..., z</w:t>
      </w:r>
      <w:r>
        <w:rPr>
          <w:rFonts w:ascii="Times" w:hAnsi="Times" w:cs="Times"/>
          <w:color w:val="000000"/>
          <w:position w:val="10"/>
          <w:sz w:val="18"/>
          <w:szCs w:val="18"/>
        </w:rPr>
        <w:t>(l)</w:t>
      </w:r>
      <w:r>
        <w:rPr>
          <w:rFonts w:ascii="Times" w:hAnsi="Times" w:cs="Times"/>
          <w:color w:val="000000"/>
          <w:sz w:val="26"/>
          <w:szCs w:val="26"/>
        </w:rPr>
        <w:t xml:space="preserve">) := u(z ̄) A non linear system is differentially flat if we can find a set of outputs such that we can express all states and inputs in terms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of</w:t>
      </w:r>
      <w:proofErr w:type="gramEnd"/>
      <w:r>
        <w:rPr>
          <w:rFonts w:ascii="Times" w:hAnsi="Times" w:cs="Times"/>
          <w:color w:val="000000"/>
          <w:sz w:val="26"/>
          <w:szCs w:val="26"/>
        </w:rPr>
        <w:t xml:space="preserve"> those outputs and their derivatives [7].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A. Example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kinematic car is differentially flat system [8] Equations of motion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x</w:t>
      </w:r>
      <w:proofErr w:type="gramEnd"/>
      <w:r>
        <w:rPr>
          <w:rFonts w:ascii="Times" w:hAnsi="Times" w:cs="Times"/>
          <w:color w:val="000000"/>
          <w:sz w:val="26"/>
          <w:szCs w:val="26"/>
        </w:rPr>
        <w:t xml:space="preserve"> ̇ =</w:t>
      </w:r>
      <w:proofErr w:type="spellStart"/>
      <w:r>
        <w:rPr>
          <w:rFonts w:ascii="Times" w:hAnsi="Times" w:cs="Times"/>
          <w:color w:val="000000"/>
          <w:sz w:val="26"/>
          <w:szCs w:val="26"/>
        </w:rPr>
        <w:t>cosθcosφv</w:t>
      </w:r>
      <w:proofErr w:type="spellEnd"/>
      <w:r>
        <w:rPr>
          <w:rFonts w:ascii="Times" w:hAnsi="Times" w:cs="Times"/>
          <w:color w:val="000000"/>
          <w:position w:val="-3"/>
          <w:sz w:val="18"/>
          <w:szCs w:val="18"/>
        </w:rPr>
        <w:t xml:space="preserve">1 </w:t>
      </w:r>
      <w:r>
        <w:rPr>
          <w:rFonts w:ascii="Times" w:hAnsi="Times" w:cs="Times"/>
          <w:color w:val="000000"/>
          <w:sz w:val="26"/>
          <w:szCs w:val="26"/>
        </w:rPr>
        <w:t xml:space="preserve">y ̇ = sin θ </w:t>
      </w:r>
      <w:proofErr w:type="spellStart"/>
      <w:r>
        <w:rPr>
          <w:rFonts w:ascii="Times" w:hAnsi="Times" w:cs="Times"/>
          <w:color w:val="000000"/>
          <w:sz w:val="26"/>
          <w:szCs w:val="26"/>
        </w:rPr>
        <w:t>cos</w:t>
      </w:r>
      <w:proofErr w:type="spellEnd"/>
      <w:r>
        <w:rPr>
          <w:rFonts w:ascii="Times" w:hAnsi="Times" w:cs="Times"/>
          <w:color w:val="000000"/>
          <w:sz w:val="26"/>
          <w:szCs w:val="26"/>
        </w:rPr>
        <w:t xml:space="preserve"> </w:t>
      </w:r>
      <w:proofErr w:type="spellStart"/>
      <w:r>
        <w:rPr>
          <w:rFonts w:ascii="Times" w:hAnsi="Times" w:cs="Times"/>
          <w:color w:val="000000"/>
          <w:sz w:val="26"/>
          <w:szCs w:val="26"/>
        </w:rPr>
        <w:t>φv</w:t>
      </w:r>
      <w:proofErr w:type="spellEnd"/>
      <w:r>
        <w:rPr>
          <w:rFonts w:ascii="Times" w:hAnsi="Times" w:cs="Times"/>
          <w:color w:val="000000"/>
          <w:position w:val="-3"/>
          <w:sz w:val="18"/>
          <w:szCs w:val="18"/>
        </w:rPr>
        <w:t xml:space="preserve">2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θ</w:t>
      </w:r>
      <w:r>
        <w:rPr>
          <w:rFonts w:ascii="Times" w:hAnsi="Times" w:cs="Times"/>
          <w:color w:val="000000"/>
          <w:position w:val="8"/>
          <w:sz w:val="26"/>
          <w:szCs w:val="26"/>
        </w:rPr>
        <w:t xml:space="preserve"> ̇ </w:t>
      </w:r>
      <w:r>
        <w:rPr>
          <w:rFonts w:ascii="Times" w:hAnsi="Times" w:cs="Times"/>
          <w:color w:val="000000"/>
          <w:sz w:val="26"/>
          <w:szCs w:val="26"/>
        </w:rPr>
        <w:t xml:space="preserve">= </w:t>
      </w:r>
      <w:r>
        <w:rPr>
          <w:rFonts w:ascii="Times" w:hAnsi="Times" w:cs="Times"/>
          <w:color w:val="000000"/>
          <w:position w:val="18"/>
          <w:sz w:val="26"/>
          <w:szCs w:val="26"/>
        </w:rPr>
        <w:t xml:space="preserve">1 </w:t>
      </w:r>
      <w:r>
        <w:rPr>
          <w:rFonts w:ascii="Times" w:hAnsi="Times" w:cs="Times"/>
          <w:color w:val="000000"/>
          <w:sz w:val="26"/>
          <w:szCs w:val="26"/>
        </w:rPr>
        <w:t xml:space="preserve">sin </w:t>
      </w:r>
      <w:proofErr w:type="spellStart"/>
      <w:r>
        <w:rPr>
          <w:rFonts w:ascii="Times" w:hAnsi="Times" w:cs="Times"/>
          <w:color w:val="000000"/>
          <w:sz w:val="26"/>
          <w:szCs w:val="26"/>
        </w:rPr>
        <w:t>φv</w:t>
      </w:r>
      <w:proofErr w:type="spellEnd"/>
      <w:r>
        <w:rPr>
          <w:rFonts w:ascii="Times" w:hAnsi="Times" w:cs="Times"/>
          <w:color w:val="000000"/>
          <w:position w:val="-3"/>
          <w:sz w:val="18"/>
          <w:szCs w:val="18"/>
        </w:rPr>
        <w:t xml:space="preserve">1 </w:t>
      </w:r>
      <w:r>
        <w:rPr>
          <w:rFonts w:ascii="Times" w:hAnsi="Times" w:cs="Times"/>
          <w:color w:val="000000"/>
          <w:sz w:val="26"/>
          <w:szCs w:val="26"/>
        </w:rPr>
        <w:t xml:space="preserve">l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(21)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(20)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42545" cy="10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45" cy="1079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φ = v</w:t>
      </w:r>
      <w:r>
        <w:rPr>
          <w:rFonts w:ascii="Times" w:hAnsi="Times" w:cs="Times"/>
          <w:color w:val="000000"/>
          <w:position w:val="-3"/>
          <w:sz w:val="18"/>
          <w:szCs w:val="18"/>
        </w:rPr>
        <w:t>2</w:t>
      </w:r>
      <w:r>
        <w:rPr>
          <w:rFonts w:ascii="Times" w:hAnsi="Times" w:cs="Times"/>
          <w:color w:val="000000"/>
          <w:sz w:val="18"/>
          <w:szCs w:val="18"/>
        </w:rPr>
        <w:t> </w:t>
      </w:r>
      <w:r>
        <w:rPr>
          <w:rFonts w:ascii="Times" w:hAnsi="Times" w:cs="Times"/>
          <w:color w:val="000000"/>
          <w:sz w:val="26"/>
          <w:szCs w:val="26"/>
        </w:rPr>
        <w:t xml:space="preserve">If output is (x, y), φ can be expressed in terms of flat outputs as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w:t>
      </w:r>
    </w:p>
    <w:p w:rsidR="00E9297F" w:rsidRDefault="00E9297F" w:rsidP="00E9297F">
      <w:pPr>
        <w:widowControl w:val="0"/>
        <w:autoSpaceDE w:val="0"/>
        <w:autoSpaceDN w:val="0"/>
        <w:adjustRightInd w:val="0"/>
        <w:spacing w:after="240" w:line="160" w:lineRule="atLeast"/>
        <w:rPr>
          <w:rFonts w:ascii="Times" w:hAnsi="Times" w:cs="Times"/>
          <w:color w:val="000000"/>
        </w:rPr>
      </w:pPr>
      <w:r>
        <w:rPr>
          <w:rFonts w:ascii="Times" w:hAnsi="Times" w:cs="Times"/>
          <w:color w:val="000000"/>
          <w:sz w:val="13"/>
          <w:szCs w:val="13"/>
        </w:rPr>
        <w:t>3 </w:t>
      </w:r>
      <w:proofErr w:type="spellStart"/>
      <w:proofErr w:type="gramStart"/>
      <w:r>
        <w:rPr>
          <w:rFonts w:ascii="Times" w:hAnsi="Times" w:cs="Times"/>
          <w:color w:val="000000"/>
          <w:sz w:val="26"/>
          <w:szCs w:val="26"/>
        </w:rPr>
        <w:t>φarctan</w:t>
      </w:r>
      <w:proofErr w:type="spellEnd"/>
      <w:r>
        <w:rPr>
          <w:rFonts w:ascii="Times" w:hAnsi="Times" w:cs="Times"/>
          <w:color w:val="000000"/>
          <w:sz w:val="26"/>
          <w:szCs w:val="26"/>
        </w:rPr>
        <w:t>(</w:t>
      </w:r>
      <w:proofErr w:type="gramEnd"/>
      <w:r>
        <w:rPr>
          <w:rFonts w:ascii="Times" w:hAnsi="Times" w:cs="Times"/>
          <w:color w:val="000000"/>
          <w:position w:val="-19"/>
          <w:sz w:val="26"/>
          <w:szCs w:val="26"/>
        </w:rPr>
        <w:t>l</w:t>
      </w:r>
      <w:r>
        <w:rPr>
          <w:rFonts w:ascii="Times" w:hAnsi="Times" w:cs="Times"/>
          <w:color w:val="000000"/>
          <w:sz w:val="26"/>
          <w:szCs w:val="26"/>
        </w:rPr>
        <w:t>(x ̇</w:t>
      </w:r>
      <w:r>
        <w:rPr>
          <w:rFonts w:ascii="Times" w:hAnsi="Times" w:cs="Times"/>
          <w:color w:val="000000"/>
          <w:position w:val="10"/>
          <w:sz w:val="18"/>
          <w:szCs w:val="18"/>
        </w:rPr>
        <w:t xml:space="preserve">2 </w:t>
      </w:r>
      <w:r>
        <w:rPr>
          <w:rFonts w:ascii="Times" w:hAnsi="Times" w:cs="Times"/>
          <w:color w:val="000000"/>
          <w:sz w:val="26"/>
          <w:szCs w:val="26"/>
        </w:rPr>
        <w:t>+y ̇</w:t>
      </w:r>
      <w:r>
        <w:rPr>
          <w:rFonts w:ascii="Times" w:hAnsi="Times" w:cs="Times"/>
          <w:color w:val="000000"/>
          <w:position w:val="10"/>
          <w:sz w:val="18"/>
          <w:szCs w:val="18"/>
        </w:rPr>
        <w:t>2</w:t>
      </w:r>
      <w:r>
        <w:rPr>
          <w:rFonts w:ascii="Times" w:hAnsi="Times" w:cs="Times"/>
          <w:color w:val="000000"/>
          <w:sz w:val="26"/>
          <w:szCs w:val="26"/>
        </w:rPr>
        <w:t>)</w:t>
      </w:r>
      <w:r>
        <w:rPr>
          <w:rFonts w:ascii="Times" w:hAnsi="Times" w:cs="Times"/>
          <w:color w:val="000000"/>
          <w:position w:val="10"/>
          <w:sz w:val="13"/>
          <w:szCs w:val="13"/>
        </w:rPr>
        <w:t xml:space="preserve">2 </w:t>
      </w:r>
      <w:r>
        <w:rPr>
          <w:rFonts w:ascii="Times" w:hAnsi="Times" w:cs="Times"/>
          <w:color w:val="000000"/>
          <w:sz w:val="26"/>
          <w:szCs w:val="26"/>
        </w:rPr>
        <w:t xml:space="preserve">,x ̇x ̈−y ̇y ̈) (22)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31750" cy="10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42545" cy="10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45" cy="10795"/>
                    </a:xfrm>
                    <a:prstGeom prst="rect">
                      <a:avLst/>
                    </a:prstGeom>
                    <a:noFill/>
                    <a:ln>
                      <a:noFill/>
                    </a:ln>
                  </pic:spPr>
                </pic:pic>
              </a:graphicData>
            </a:graphic>
          </wp:inline>
        </w:drawing>
      </w:r>
      <w:r>
        <w:rPr>
          <w:rFonts w:ascii="Times" w:hAnsi="Times" w:cs="Times"/>
          <w:color w:val="000000"/>
        </w:rPr>
        <w:t xml:space="preserve">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2477135" cy="1998980"/>
            <wp:effectExtent l="0" t="0" r="1206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7135" cy="1998980"/>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B. </w:t>
      </w:r>
      <w:proofErr w:type="spellStart"/>
      <w:r>
        <w:rPr>
          <w:rFonts w:ascii="Times" w:hAnsi="Times" w:cs="Times"/>
          <w:i/>
          <w:iCs/>
          <w:color w:val="000000"/>
          <w:sz w:val="26"/>
          <w:szCs w:val="26"/>
        </w:rPr>
        <w:t>Quadrotor</w:t>
      </w:r>
      <w:proofErr w:type="spellEnd"/>
      <w:r>
        <w:rPr>
          <w:rFonts w:ascii="Times" w:hAnsi="Times" w:cs="Times"/>
          <w:i/>
          <w:iCs/>
          <w:color w:val="000000"/>
          <w:sz w:val="26"/>
          <w:szCs w:val="26"/>
        </w:rPr>
        <w:t xml:space="preserve"> a Differentially Flat System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From (7), we get </w:t>
      </w:r>
    </w:p>
    <w:p w:rsidR="00E9297F" w:rsidRDefault="00E9297F" w:rsidP="00E9297F">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Fig. 4. Kinematic Car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Symbol" w:hAnsi="Symbol" w:cs="Symbol"/>
          <w:color w:val="000000"/>
          <w:sz w:val="26"/>
          <w:szCs w:val="26"/>
        </w:rPr>
        <w:t></w:t>
      </w:r>
      <w:r>
        <w:rPr>
          <w:rFonts w:ascii="Times" w:hAnsi="Times" w:cs="Times"/>
          <w:color w:val="000000"/>
          <w:position w:val="-22"/>
          <w:sz w:val="26"/>
          <w:szCs w:val="26"/>
        </w:rPr>
        <w:t>0</w:t>
      </w:r>
      <w:r>
        <w:rPr>
          <w:rFonts w:ascii="Symbol" w:hAnsi="Symbol" w:cs="Symbol"/>
          <w:color w:val="000000"/>
          <w:sz w:val="26"/>
          <w:szCs w:val="26"/>
        </w:rPr>
        <w:t></w:t>
      </w:r>
      <w:r>
        <w:rPr>
          <w:rFonts w:ascii="Times" w:hAnsi="Times" w:cs="Times"/>
          <w:color w:val="000000"/>
          <w:sz w:val="26"/>
          <w:szCs w:val="26"/>
        </w:rPr>
        <w:t xml:space="preserve"> </w:t>
      </w:r>
      <w:r>
        <w:rPr>
          <w:rFonts w:ascii="Symbol" w:hAnsi="Symbol" w:cs="Symbol"/>
          <w:color w:val="000000"/>
          <w:sz w:val="26"/>
          <w:szCs w:val="26"/>
        </w:rPr>
        <w:t></w:t>
      </w:r>
      <w:r>
        <w:rPr>
          <w:rFonts w:ascii="Times" w:hAnsi="Times" w:cs="Times"/>
          <w:color w:val="000000"/>
          <w:position w:val="-22"/>
          <w:sz w:val="26"/>
          <w:szCs w:val="26"/>
        </w:rPr>
        <w:t>0</w:t>
      </w:r>
      <w:r>
        <w:rPr>
          <w:rFonts w:ascii="Symbol" w:hAnsi="Symbol" w:cs="Symbol"/>
          <w:color w:val="000000"/>
          <w:sz w:val="26"/>
          <w:szCs w:val="26"/>
        </w:rPr>
        <w:t></w:t>
      </w:r>
      <w:r>
        <w:rPr>
          <w:rFonts w:ascii="Times" w:hAnsi="Times" w:cs="Times"/>
          <w:color w:val="000000"/>
          <w:sz w:val="26"/>
          <w:szCs w:val="26"/>
        </w:rPr>
        <w:t xml:space="preserve"> m ̈r =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xml:space="preserve">0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xml:space="preserve">+ R </w:t>
      </w:r>
      <w:r>
        <w:rPr>
          <w:rFonts w:ascii="Times" w:hAnsi="Times" w:cs="Times"/>
          <w:color w:val="000000"/>
          <w:position w:val="-3"/>
          <w:sz w:val="18"/>
          <w:szCs w:val="18"/>
        </w:rPr>
        <w:t xml:space="preserve">B A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xml:space="preserve">0 </w:t>
      </w:r>
      <w:r>
        <w:rPr>
          <w:rFonts w:ascii="Symbol" w:hAnsi="Symbol" w:cs="Symbol"/>
          <w:color w:val="000000"/>
          <w:position w:val="5"/>
          <w:sz w:val="26"/>
          <w:szCs w:val="26"/>
        </w:rPr>
        <w:t></w:t>
      </w:r>
      <w:r>
        <w:rPr>
          <w:rFonts w:ascii="Times" w:hAnsi="Times" w:cs="Times"/>
          <w:color w:val="000000"/>
          <w:position w:val="5"/>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mg</w:t>
      </w:r>
      <w:proofErr w:type="gramEnd"/>
      <w:r>
        <w:rPr>
          <w:rFonts w:ascii="Times" w:hAnsi="Times" w:cs="Times"/>
          <w:color w:val="000000"/>
          <w:sz w:val="26"/>
          <w:szCs w:val="26"/>
        </w:rPr>
        <w:t xml:space="preserve"> u</w:t>
      </w:r>
      <w:r>
        <w:rPr>
          <w:rFonts w:ascii="Times" w:hAnsi="Times" w:cs="Times"/>
          <w:color w:val="000000"/>
          <w:position w:val="-3"/>
          <w:sz w:val="18"/>
          <w:szCs w:val="18"/>
        </w:rPr>
        <w:t>1</w:t>
      </w:r>
      <w:r>
        <w:rPr>
          <w:rFonts w:ascii="Times" w:hAnsi="Times" w:cs="Times"/>
          <w:color w:val="000000"/>
          <w:sz w:val="18"/>
          <w:szCs w:val="18"/>
        </w:rPr>
        <w:t> </w:t>
      </w:r>
      <w:r>
        <w:rPr>
          <w:rFonts w:ascii="Times" w:hAnsi="Times" w:cs="Times"/>
          <w:color w:val="000000"/>
          <w:sz w:val="26"/>
          <w:szCs w:val="26"/>
        </w:rPr>
        <w:t xml:space="preserve">Using linearized equation of motions near hover assuming small angle assumptions we get,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mx</w:t>
      </w:r>
      <w:proofErr w:type="gramEnd"/>
      <w:r>
        <w:rPr>
          <w:rFonts w:ascii="Times" w:hAnsi="Times" w:cs="Times"/>
          <w:color w:val="000000"/>
          <w:sz w:val="26"/>
          <w:szCs w:val="26"/>
        </w:rPr>
        <w:t xml:space="preserve"> ̈ = (</w:t>
      </w:r>
      <w:proofErr w:type="spellStart"/>
      <w:r>
        <w:rPr>
          <w:rFonts w:ascii="Times" w:hAnsi="Times" w:cs="Times"/>
          <w:color w:val="000000"/>
          <w:sz w:val="26"/>
          <w:szCs w:val="26"/>
        </w:rPr>
        <w:t>θcψ</w:t>
      </w:r>
      <w:proofErr w:type="spellEnd"/>
      <w:r>
        <w:rPr>
          <w:rFonts w:ascii="Times" w:hAnsi="Times" w:cs="Times"/>
          <w:color w:val="000000"/>
          <w:sz w:val="26"/>
          <w:szCs w:val="26"/>
        </w:rPr>
        <w:t xml:space="preserve"> + </w:t>
      </w:r>
      <w:proofErr w:type="spellStart"/>
      <w:r>
        <w:rPr>
          <w:rFonts w:ascii="Times" w:hAnsi="Times" w:cs="Times"/>
          <w:color w:val="000000"/>
          <w:sz w:val="26"/>
          <w:szCs w:val="26"/>
        </w:rPr>
        <w:t>φsψ</w:t>
      </w:r>
      <w:proofErr w:type="spellEnd"/>
      <w:r>
        <w:rPr>
          <w:rFonts w:ascii="Times" w:hAnsi="Times" w:cs="Times"/>
          <w:color w:val="000000"/>
          <w:sz w:val="26"/>
          <w:szCs w:val="26"/>
        </w:rPr>
        <w:t>)u</w:t>
      </w:r>
      <w:r>
        <w:rPr>
          <w:rFonts w:ascii="Times" w:hAnsi="Times" w:cs="Times"/>
          <w:color w:val="000000"/>
          <w:position w:val="-3"/>
          <w:sz w:val="18"/>
          <w:szCs w:val="18"/>
        </w:rPr>
        <w:t xml:space="preserve">1 </w:t>
      </w:r>
      <w:r>
        <w:rPr>
          <w:rFonts w:ascii="Times" w:hAnsi="Times" w:cs="Times"/>
          <w:color w:val="000000"/>
          <w:sz w:val="26"/>
          <w:szCs w:val="26"/>
        </w:rPr>
        <w:t>my ̈ = (</w:t>
      </w:r>
      <w:proofErr w:type="spellStart"/>
      <w:r>
        <w:rPr>
          <w:rFonts w:ascii="Times" w:hAnsi="Times" w:cs="Times"/>
          <w:color w:val="000000"/>
          <w:sz w:val="26"/>
          <w:szCs w:val="26"/>
        </w:rPr>
        <w:t>θsψ</w:t>
      </w:r>
      <w:proofErr w:type="spellEnd"/>
      <w:r>
        <w:rPr>
          <w:rFonts w:ascii="Times" w:hAnsi="Times" w:cs="Times"/>
          <w:color w:val="000000"/>
          <w:sz w:val="26"/>
          <w:szCs w:val="26"/>
        </w:rPr>
        <w:t xml:space="preserve"> − </w:t>
      </w:r>
      <w:proofErr w:type="spellStart"/>
      <w:r>
        <w:rPr>
          <w:rFonts w:ascii="Times" w:hAnsi="Times" w:cs="Times"/>
          <w:color w:val="000000"/>
          <w:sz w:val="26"/>
          <w:szCs w:val="26"/>
        </w:rPr>
        <w:t>φcψ</w:t>
      </w:r>
      <w:proofErr w:type="spellEnd"/>
      <w:r>
        <w:rPr>
          <w:rFonts w:ascii="Times" w:hAnsi="Times" w:cs="Times"/>
          <w:color w:val="000000"/>
          <w:sz w:val="26"/>
          <w:szCs w:val="26"/>
        </w:rPr>
        <w:t>)u</w:t>
      </w:r>
      <w:r>
        <w:rPr>
          <w:rFonts w:ascii="Times" w:hAnsi="Times" w:cs="Times"/>
          <w:color w:val="000000"/>
          <w:position w:val="-3"/>
          <w:sz w:val="18"/>
          <w:szCs w:val="18"/>
        </w:rPr>
        <w:t xml:space="preserve">1 </w:t>
      </w:r>
      <w:proofErr w:type="spellStart"/>
      <w:r>
        <w:rPr>
          <w:rFonts w:ascii="Times" w:hAnsi="Times" w:cs="Times"/>
          <w:color w:val="000000"/>
          <w:sz w:val="26"/>
          <w:szCs w:val="26"/>
        </w:rPr>
        <w:t>mz</w:t>
      </w:r>
      <w:proofErr w:type="spellEnd"/>
      <w:r>
        <w:rPr>
          <w:rFonts w:ascii="Times" w:hAnsi="Times" w:cs="Times"/>
          <w:color w:val="000000"/>
          <w:sz w:val="26"/>
          <w:szCs w:val="26"/>
        </w:rPr>
        <w:t xml:space="preserve"> ̈ = −mg + u</w:t>
      </w:r>
      <w:r>
        <w:rPr>
          <w:rFonts w:ascii="Times" w:hAnsi="Times" w:cs="Times"/>
          <w:color w:val="000000"/>
          <w:position w:val="-3"/>
          <w:sz w:val="18"/>
          <w:szCs w:val="18"/>
        </w:rPr>
        <w:t xml:space="preserve">1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It shows the second derivative of position is proportional to input u</w:t>
      </w:r>
      <w:r>
        <w:rPr>
          <w:rFonts w:ascii="Times" w:hAnsi="Times" w:cs="Times"/>
          <w:color w:val="000000"/>
          <w:position w:val="-3"/>
          <w:sz w:val="18"/>
          <w:szCs w:val="18"/>
        </w:rPr>
        <w:t>1</w:t>
      </w:r>
      <w:r>
        <w:rPr>
          <w:rFonts w:ascii="Times" w:hAnsi="Times" w:cs="Times"/>
          <w:color w:val="000000"/>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(23)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(24)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(25)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(26)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(27)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22"/>
          <w:sz w:val="26"/>
          <w:szCs w:val="26"/>
        </w:rPr>
        <w:t xml:space="preserve">0 </w:t>
      </w:r>
      <w:r>
        <w:rPr>
          <w:rFonts w:ascii="Symbol" w:hAnsi="Symbol" w:cs="Symbol"/>
          <w:color w:val="000000"/>
          <w:sz w:val="26"/>
          <w:szCs w:val="26"/>
        </w:rPr>
        <w:t></w:t>
      </w:r>
      <w:r>
        <w:rPr>
          <w:rFonts w:ascii="Times" w:hAnsi="Times" w:cs="Times"/>
          <w:color w:val="000000"/>
          <w:position w:val="-22"/>
          <w:sz w:val="26"/>
          <w:szCs w:val="26"/>
        </w:rPr>
        <w:t>p</w:t>
      </w:r>
      <w:r>
        <w:rPr>
          <w:rFonts w:ascii="Symbol" w:hAnsi="Symbol" w:cs="Symbol"/>
          <w:color w:val="000000"/>
          <w:sz w:val="26"/>
          <w:szCs w:val="26"/>
        </w:rPr>
        <w:t></w:t>
      </w:r>
      <w:r>
        <w:rPr>
          <w:rFonts w:ascii="Times" w:hAnsi="Times" w:cs="Times"/>
          <w:color w:val="000000"/>
          <w:sz w:val="26"/>
          <w:szCs w:val="26"/>
        </w:rPr>
        <w:t xml:space="preserve"> 0 </w:t>
      </w:r>
      <w:r>
        <w:rPr>
          <w:rFonts w:ascii="Symbol" w:hAnsi="Symbol" w:cs="Symbol"/>
          <w:color w:val="000000"/>
          <w:position w:val="5"/>
          <w:sz w:val="26"/>
          <w:szCs w:val="26"/>
        </w:rPr>
        <w:t></w:t>
      </w:r>
      <w:r>
        <w:rPr>
          <w:rFonts w:ascii="Times" w:hAnsi="Times" w:cs="Times"/>
          <w:color w:val="000000"/>
          <w:sz w:val="26"/>
          <w:szCs w:val="26"/>
        </w:rPr>
        <w:t>q</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 xml:space="preserve">(28)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From the angular rate equation (6), we get: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p</w:t>
      </w:r>
      <w:proofErr w:type="gramEnd"/>
      <w:r>
        <w:rPr>
          <w:rFonts w:ascii="Times" w:hAnsi="Times" w:cs="Times"/>
          <w:color w:val="000000"/>
          <w:sz w:val="26"/>
          <w:szCs w:val="26"/>
        </w:rPr>
        <w:t xml:space="preserve"> = φ</w:t>
      </w:r>
      <w:r>
        <w:rPr>
          <w:rFonts w:ascii="Times" w:hAnsi="Times" w:cs="Times"/>
          <w:color w:val="000000"/>
          <w:position w:val="8"/>
          <w:sz w:val="26"/>
          <w:szCs w:val="26"/>
        </w:rPr>
        <w:t xml:space="preserve"> ̇</w:t>
      </w:r>
      <w:proofErr w:type="spellStart"/>
      <w:r>
        <w:rPr>
          <w:rFonts w:ascii="Times" w:hAnsi="Times" w:cs="Times"/>
          <w:color w:val="000000"/>
          <w:sz w:val="26"/>
          <w:szCs w:val="26"/>
        </w:rPr>
        <w:t>cθ</w:t>
      </w:r>
      <w:proofErr w:type="spellEnd"/>
      <w:r>
        <w:rPr>
          <w:rFonts w:ascii="Times" w:hAnsi="Times" w:cs="Times"/>
          <w:color w:val="000000"/>
          <w:sz w:val="26"/>
          <w:szCs w:val="26"/>
        </w:rPr>
        <w:t xml:space="preserve"> − ψ</w:t>
      </w:r>
      <w:r>
        <w:rPr>
          <w:rFonts w:ascii="Times" w:hAnsi="Times" w:cs="Times"/>
          <w:color w:val="000000"/>
          <w:position w:val="8"/>
          <w:sz w:val="26"/>
          <w:szCs w:val="26"/>
        </w:rPr>
        <w:t xml:space="preserve"> ̇</w:t>
      </w:r>
      <w:proofErr w:type="spellStart"/>
      <w:r>
        <w:rPr>
          <w:rFonts w:ascii="Times" w:hAnsi="Times" w:cs="Times"/>
          <w:color w:val="000000"/>
          <w:sz w:val="26"/>
          <w:szCs w:val="26"/>
        </w:rPr>
        <w:t>cφsθ</w:t>
      </w:r>
      <w:proofErr w:type="spellEnd"/>
      <w:r>
        <w:rPr>
          <w:rFonts w:ascii="Times" w:hAnsi="Times" w:cs="Times"/>
          <w:color w:val="000000"/>
          <w:sz w:val="26"/>
          <w:szCs w:val="26"/>
        </w:rPr>
        <w:t xml:space="preserve"> q = θ</w:t>
      </w:r>
      <w:r>
        <w:rPr>
          <w:rFonts w:ascii="Times" w:hAnsi="Times" w:cs="Times"/>
          <w:color w:val="000000"/>
          <w:position w:val="8"/>
          <w:sz w:val="26"/>
          <w:szCs w:val="26"/>
        </w:rPr>
        <w:t xml:space="preserve"> ̇ </w:t>
      </w:r>
      <w:r>
        <w:rPr>
          <w:rFonts w:ascii="Times" w:hAnsi="Times" w:cs="Times"/>
          <w:color w:val="000000"/>
          <w:sz w:val="26"/>
          <w:szCs w:val="26"/>
        </w:rPr>
        <w:t>+ ψ</w:t>
      </w:r>
      <w:r>
        <w:rPr>
          <w:rFonts w:ascii="Times" w:hAnsi="Times" w:cs="Times"/>
          <w:color w:val="000000"/>
          <w:position w:val="8"/>
          <w:sz w:val="26"/>
          <w:szCs w:val="26"/>
        </w:rPr>
        <w:t xml:space="preserve"> ̇</w:t>
      </w:r>
      <w:proofErr w:type="spellStart"/>
      <w:r>
        <w:rPr>
          <w:rFonts w:ascii="Times" w:hAnsi="Times" w:cs="Times"/>
          <w:color w:val="000000"/>
          <w:sz w:val="26"/>
          <w:szCs w:val="26"/>
        </w:rPr>
        <w:t>sφ</w:t>
      </w:r>
      <w:proofErr w:type="spellEnd"/>
      <w:r>
        <w:rPr>
          <w:rFonts w:ascii="Times" w:hAnsi="Times" w:cs="Times"/>
          <w:color w:val="000000"/>
          <w:sz w:val="26"/>
          <w:szCs w:val="26"/>
        </w:rPr>
        <w:t> r = φ</w:t>
      </w:r>
      <w:r>
        <w:rPr>
          <w:rFonts w:ascii="Times" w:hAnsi="Times" w:cs="Times"/>
          <w:color w:val="000000"/>
          <w:position w:val="8"/>
          <w:sz w:val="26"/>
          <w:szCs w:val="26"/>
        </w:rPr>
        <w:t xml:space="preserve"> ̇</w:t>
      </w:r>
      <w:proofErr w:type="spellStart"/>
      <w:r>
        <w:rPr>
          <w:rFonts w:ascii="Times" w:hAnsi="Times" w:cs="Times"/>
          <w:color w:val="000000"/>
          <w:sz w:val="26"/>
          <w:szCs w:val="26"/>
        </w:rPr>
        <w:t>sθ</w:t>
      </w:r>
      <w:proofErr w:type="spellEnd"/>
      <w:r>
        <w:rPr>
          <w:rFonts w:ascii="Times" w:hAnsi="Times" w:cs="Times"/>
          <w:color w:val="000000"/>
          <w:sz w:val="26"/>
          <w:szCs w:val="26"/>
        </w:rPr>
        <w:t xml:space="preserve"> + ψ</w:t>
      </w:r>
      <w:r>
        <w:rPr>
          <w:rFonts w:ascii="Times" w:hAnsi="Times" w:cs="Times"/>
          <w:color w:val="000000"/>
          <w:position w:val="8"/>
          <w:sz w:val="26"/>
          <w:szCs w:val="26"/>
        </w:rPr>
        <w:t xml:space="preserve"> ̇</w:t>
      </w:r>
      <w:proofErr w:type="spellStart"/>
      <w:r>
        <w:rPr>
          <w:rFonts w:ascii="Times" w:hAnsi="Times" w:cs="Times"/>
          <w:color w:val="000000"/>
          <w:sz w:val="26"/>
          <w:szCs w:val="26"/>
        </w:rPr>
        <w:t>cφcθ</w:t>
      </w:r>
      <w:proofErr w:type="spellEnd"/>
      <w:r>
        <w:rPr>
          <w:rFonts w:ascii="Times" w:hAnsi="Times" w:cs="Times"/>
          <w:color w:val="000000"/>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Substituting the approximation</w:t>
      </w:r>
      <w:proofErr w:type="gramStart"/>
      <w:r>
        <w:rPr>
          <w:rFonts w:ascii="Times" w:hAnsi="Times" w:cs="Times"/>
          <w:color w:val="000000"/>
          <w:sz w:val="26"/>
          <w:szCs w:val="26"/>
        </w:rPr>
        <w:t>: </w:t>
      </w:r>
      <w:proofErr w:type="gramEnd"/>
      <w:r>
        <w:rPr>
          <w:rFonts w:ascii="Times" w:hAnsi="Times" w:cs="Times"/>
          <w:color w:val="000000"/>
          <w:sz w:val="26"/>
          <w:szCs w:val="26"/>
        </w:rPr>
        <w:t xml:space="preserve">sin(θ) ≈ θ, sin(φ) ≈ φ, </w:t>
      </w:r>
      <w:proofErr w:type="spellStart"/>
      <w:r>
        <w:rPr>
          <w:rFonts w:ascii="Times" w:hAnsi="Times" w:cs="Times"/>
          <w:color w:val="000000"/>
          <w:sz w:val="26"/>
          <w:szCs w:val="26"/>
        </w:rPr>
        <w:t>cos</w:t>
      </w:r>
      <w:proofErr w:type="spellEnd"/>
      <w:r>
        <w:rPr>
          <w:rFonts w:ascii="Times" w:hAnsi="Times" w:cs="Times"/>
          <w:color w:val="000000"/>
          <w:sz w:val="26"/>
          <w:szCs w:val="26"/>
        </w:rPr>
        <w:t xml:space="preserve">(φ) = </w:t>
      </w:r>
      <w:proofErr w:type="spellStart"/>
      <w:r>
        <w:rPr>
          <w:rFonts w:ascii="Times" w:hAnsi="Times" w:cs="Times"/>
          <w:color w:val="000000"/>
          <w:sz w:val="26"/>
          <w:szCs w:val="26"/>
        </w:rPr>
        <w:t>cos</w:t>
      </w:r>
      <w:proofErr w:type="spellEnd"/>
      <w:r>
        <w:rPr>
          <w:rFonts w:ascii="Times" w:hAnsi="Times" w:cs="Times"/>
          <w:color w:val="000000"/>
          <w:sz w:val="26"/>
          <w:szCs w:val="26"/>
        </w:rPr>
        <w:t xml:space="preserve">(θ) ≈ 1, we get: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Further substituting</w:t>
      </w:r>
      <w:proofErr w:type="gramStart"/>
      <w:r>
        <w:rPr>
          <w:rFonts w:ascii="Times" w:hAnsi="Times" w:cs="Times"/>
          <w:color w:val="000000"/>
          <w:sz w:val="26"/>
          <w:szCs w:val="26"/>
        </w:rPr>
        <w:t>: </w:t>
      </w:r>
      <w:proofErr w:type="gramEnd"/>
      <w:r>
        <w:rPr>
          <w:rFonts w:ascii="Times" w:hAnsi="Times" w:cs="Times"/>
          <w:color w:val="000000"/>
          <w:sz w:val="26"/>
          <w:szCs w:val="26"/>
        </w:rPr>
        <w:t>ψ</w:t>
      </w:r>
      <w:r>
        <w:rPr>
          <w:rFonts w:ascii="Times" w:hAnsi="Times" w:cs="Times"/>
          <w:color w:val="000000"/>
          <w:position w:val="8"/>
          <w:sz w:val="26"/>
          <w:szCs w:val="26"/>
        </w:rPr>
        <w:t xml:space="preserve"> ̇</w:t>
      </w:r>
      <w:r>
        <w:rPr>
          <w:rFonts w:ascii="Times" w:hAnsi="Times" w:cs="Times"/>
          <w:color w:val="000000"/>
          <w:sz w:val="26"/>
          <w:szCs w:val="26"/>
        </w:rPr>
        <w:t>θ ≈ ψ</w:t>
      </w:r>
      <w:r>
        <w:rPr>
          <w:rFonts w:ascii="Times" w:hAnsi="Times" w:cs="Times"/>
          <w:color w:val="000000"/>
          <w:position w:val="8"/>
          <w:sz w:val="26"/>
          <w:szCs w:val="26"/>
        </w:rPr>
        <w:t xml:space="preserve"> ̇</w:t>
      </w:r>
      <w:r>
        <w:rPr>
          <w:rFonts w:ascii="Times" w:hAnsi="Times" w:cs="Times"/>
          <w:color w:val="000000"/>
          <w:sz w:val="26"/>
          <w:szCs w:val="26"/>
        </w:rPr>
        <w:t>φ ≈ φ</w:t>
      </w:r>
      <w:r>
        <w:rPr>
          <w:rFonts w:ascii="Times" w:hAnsi="Times" w:cs="Times"/>
          <w:color w:val="000000"/>
          <w:position w:val="8"/>
          <w:sz w:val="26"/>
          <w:szCs w:val="26"/>
        </w:rPr>
        <w:t xml:space="preserve"> ̇</w:t>
      </w:r>
      <w:r>
        <w:rPr>
          <w:rFonts w:ascii="Times" w:hAnsi="Times" w:cs="Times"/>
          <w:color w:val="000000"/>
          <w:sz w:val="26"/>
          <w:szCs w:val="26"/>
        </w:rPr>
        <w:t xml:space="preserve">θ = 0, we get: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p</w:t>
      </w:r>
      <w:proofErr w:type="gramEnd"/>
      <w:r>
        <w:rPr>
          <w:rFonts w:ascii="Times" w:hAnsi="Times" w:cs="Times"/>
          <w:color w:val="000000"/>
          <w:sz w:val="26"/>
          <w:szCs w:val="26"/>
        </w:rPr>
        <w:t xml:space="preserve"> = φ</w:t>
      </w:r>
      <w:r>
        <w:rPr>
          <w:rFonts w:ascii="Times" w:hAnsi="Times" w:cs="Times"/>
          <w:color w:val="000000"/>
          <w:position w:val="8"/>
          <w:sz w:val="26"/>
          <w:szCs w:val="26"/>
        </w:rPr>
        <w:t xml:space="preserve"> ̇ </w:t>
      </w:r>
      <w:r>
        <w:rPr>
          <w:rFonts w:ascii="Times" w:hAnsi="Times" w:cs="Times"/>
          <w:color w:val="000000"/>
          <w:sz w:val="26"/>
          <w:szCs w:val="26"/>
        </w:rPr>
        <w:t>− ψ</w:t>
      </w:r>
      <w:r>
        <w:rPr>
          <w:rFonts w:ascii="Times" w:hAnsi="Times" w:cs="Times"/>
          <w:color w:val="000000"/>
          <w:position w:val="8"/>
          <w:sz w:val="26"/>
          <w:szCs w:val="26"/>
        </w:rPr>
        <w:t xml:space="preserve"> ̇ </w:t>
      </w:r>
      <w:r>
        <w:rPr>
          <w:rFonts w:ascii="Times" w:hAnsi="Times" w:cs="Times"/>
          <w:color w:val="000000"/>
          <w:sz w:val="26"/>
          <w:szCs w:val="26"/>
        </w:rPr>
        <w:t>θ q=θ</w:t>
      </w:r>
      <w:r>
        <w:rPr>
          <w:rFonts w:ascii="Times" w:hAnsi="Times" w:cs="Times"/>
          <w:color w:val="000000"/>
          <w:position w:val="8"/>
          <w:sz w:val="26"/>
          <w:szCs w:val="26"/>
        </w:rPr>
        <w:t xml:space="preserve"> ̇</w:t>
      </w:r>
      <w:r>
        <w:rPr>
          <w:rFonts w:ascii="Times" w:hAnsi="Times" w:cs="Times"/>
          <w:color w:val="000000"/>
          <w:sz w:val="26"/>
          <w:szCs w:val="26"/>
        </w:rPr>
        <w:t>+ψ</w:t>
      </w:r>
      <w:r>
        <w:rPr>
          <w:rFonts w:ascii="Times" w:hAnsi="Times" w:cs="Times"/>
          <w:color w:val="000000"/>
          <w:position w:val="8"/>
          <w:sz w:val="26"/>
          <w:szCs w:val="26"/>
        </w:rPr>
        <w:t xml:space="preserve"> ̇</w:t>
      </w:r>
      <w:r>
        <w:rPr>
          <w:rFonts w:ascii="Times" w:hAnsi="Times" w:cs="Times"/>
          <w:color w:val="000000"/>
          <w:sz w:val="26"/>
          <w:szCs w:val="26"/>
        </w:rPr>
        <w:t>φ r = φ</w:t>
      </w:r>
      <w:r>
        <w:rPr>
          <w:rFonts w:ascii="Times" w:hAnsi="Times" w:cs="Times"/>
          <w:color w:val="000000"/>
          <w:position w:val="8"/>
          <w:sz w:val="26"/>
          <w:szCs w:val="26"/>
        </w:rPr>
        <w:t xml:space="preserve"> ̇</w:t>
      </w:r>
      <w:r>
        <w:rPr>
          <w:rFonts w:ascii="Times" w:hAnsi="Times" w:cs="Times"/>
          <w:color w:val="000000"/>
          <w:sz w:val="26"/>
          <w:szCs w:val="26"/>
        </w:rPr>
        <w:t>θ + ψ</w:t>
      </w:r>
      <w:r>
        <w:rPr>
          <w:rFonts w:ascii="Times" w:hAnsi="Times" w:cs="Times"/>
          <w:color w:val="000000"/>
          <w:position w:val="8"/>
          <w:sz w:val="26"/>
          <w:szCs w:val="26"/>
        </w:rPr>
        <w:t xml:space="preserve"> ̇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p</w:t>
      </w:r>
      <w:proofErr w:type="gramEnd"/>
      <w:r>
        <w:rPr>
          <w:rFonts w:ascii="Times" w:hAnsi="Times" w:cs="Times"/>
          <w:color w:val="000000"/>
          <w:sz w:val="26"/>
          <w:szCs w:val="26"/>
        </w:rPr>
        <w:t xml:space="preserve"> = φ</w:t>
      </w:r>
      <w:r>
        <w:rPr>
          <w:rFonts w:ascii="Times" w:hAnsi="Times" w:cs="Times"/>
          <w:color w:val="000000"/>
          <w:position w:val="8"/>
          <w:sz w:val="26"/>
          <w:szCs w:val="26"/>
        </w:rPr>
        <w:t xml:space="preserve"> ̇ </w:t>
      </w:r>
      <w:r>
        <w:rPr>
          <w:rFonts w:ascii="Times" w:hAnsi="Times" w:cs="Times"/>
          <w:color w:val="000000"/>
          <w:sz w:val="26"/>
          <w:szCs w:val="26"/>
        </w:rPr>
        <w:t>q = θ</w:t>
      </w:r>
      <w:r>
        <w:rPr>
          <w:rFonts w:ascii="Times" w:hAnsi="Times" w:cs="Times"/>
          <w:color w:val="000000"/>
          <w:position w:val="8"/>
          <w:sz w:val="26"/>
          <w:szCs w:val="26"/>
        </w:rPr>
        <w:t xml:space="preserve"> ̇ </w:t>
      </w:r>
      <w:r>
        <w:rPr>
          <w:rFonts w:ascii="Times" w:hAnsi="Times" w:cs="Times"/>
          <w:color w:val="000000"/>
          <w:sz w:val="26"/>
          <w:szCs w:val="26"/>
        </w:rPr>
        <w:t>r = ψ</w:t>
      </w:r>
      <w:r>
        <w:rPr>
          <w:rFonts w:ascii="Times" w:hAnsi="Times" w:cs="Times"/>
          <w:color w:val="000000"/>
          <w:position w:val="8"/>
          <w:sz w:val="26"/>
          <w:szCs w:val="26"/>
        </w:rPr>
        <w:t xml:space="preserve"> ̇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Now only considering the principal axis for inertia of the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and using (9), we get: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From (28), we get: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00I</w:t>
      </w:r>
      <w:proofErr w:type="spellStart"/>
      <w:r>
        <w:rPr>
          <w:rFonts w:ascii="Times" w:hAnsi="Times" w:cs="Times"/>
          <w:color w:val="000000"/>
          <w:position w:val="-3"/>
          <w:sz w:val="18"/>
          <w:szCs w:val="18"/>
        </w:rPr>
        <w:t>zz</w:t>
      </w:r>
      <w:proofErr w:type="spellEnd"/>
      <w:r>
        <w:rPr>
          <w:rFonts w:ascii="Times" w:hAnsi="Times" w:cs="Times"/>
          <w:color w:val="000000"/>
          <w:sz w:val="26"/>
          <w:szCs w:val="26"/>
        </w:rPr>
        <w:t>r ̇u</w:t>
      </w:r>
      <w:r>
        <w:rPr>
          <w:rFonts w:ascii="Times" w:hAnsi="Times" w:cs="Times"/>
          <w:color w:val="000000"/>
          <w:position w:val="-3"/>
          <w:sz w:val="18"/>
          <w:szCs w:val="18"/>
        </w:rPr>
        <w:t xml:space="preserve">2,z </w:t>
      </w:r>
      <w:r>
        <w:rPr>
          <w:rFonts w:ascii="Times" w:hAnsi="Times" w:cs="Times"/>
          <w:color w:val="000000"/>
          <w:sz w:val="26"/>
          <w:szCs w:val="26"/>
        </w:rPr>
        <w:t>q−p000I</w:t>
      </w:r>
      <w:proofErr w:type="spellStart"/>
      <w:r>
        <w:rPr>
          <w:rFonts w:ascii="Times" w:hAnsi="Times" w:cs="Times"/>
          <w:color w:val="000000"/>
          <w:position w:val="-3"/>
          <w:sz w:val="18"/>
          <w:szCs w:val="18"/>
        </w:rPr>
        <w:t>zz</w:t>
      </w:r>
      <w:proofErr w:type="spellEnd"/>
      <w:r>
        <w:rPr>
          <w:rFonts w:ascii="Times" w:hAnsi="Times" w:cs="Times"/>
          <w:color w:val="000000"/>
          <w:sz w:val="26"/>
          <w:szCs w:val="26"/>
        </w:rPr>
        <w:t xml:space="preserve">r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w:t>
      </w:r>
      <w:r>
        <w:rPr>
          <w:rFonts w:ascii="Times" w:hAnsi="Times" w:cs="Times"/>
          <w:color w:val="000000"/>
          <w:position w:val="-3"/>
          <w:sz w:val="18"/>
          <w:szCs w:val="18"/>
        </w:rPr>
        <w:t>xx</w:t>
      </w:r>
      <w:r>
        <w:rPr>
          <w:rFonts w:ascii="Times" w:hAnsi="Times" w:cs="Times"/>
          <w:color w:val="000000"/>
          <w:sz w:val="26"/>
          <w:szCs w:val="26"/>
        </w:rPr>
        <w:t>p ̇ = u</w:t>
      </w:r>
      <w:r>
        <w:rPr>
          <w:rFonts w:ascii="Times" w:hAnsi="Times" w:cs="Times"/>
          <w:color w:val="000000"/>
          <w:position w:val="-3"/>
          <w:sz w:val="18"/>
          <w:szCs w:val="18"/>
        </w:rPr>
        <w:t xml:space="preserve">2,x </w:t>
      </w:r>
      <w:r>
        <w:rPr>
          <w:rFonts w:ascii="Times" w:hAnsi="Times" w:cs="Times"/>
          <w:color w:val="000000"/>
          <w:sz w:val="26"/>
          <w:szCs w:val="26"/>
        </w:rPr>
        <w:t>− I</w:t>
      </w:r>
      <w:proofErr w:type="spellStart"/>
      <w:r>
        <w:rPr>
          <w:rFonts w:ascii="Times" w:hAnsi="Times" w:cs="Times"/>
          <w:color w:val="000000"/>
          <w:position w:val="-3"/>
          <w:sz w:val="18"/>
          <w:szCs w:val="18"/>
        </w:rPr>
        <w:t>yy</w:t>
      </w:r>
      <w:proofErr w:type="gramStart"/>
      <w:r>
        <w:rPr>
          <w:rFonts w:ascii="Times" w:hAnsi="Times" w:cs="Times"/>
          <w:color w:val="000000"/>
          <w:sz w:val="26"/>
          <w:szCs w:val="26"/>
        </w:rPr>
        <w:t>qr</w:t>
      </w:r>
      <w:proofErr w:type="spellEnd"/>
      <w:proofErr w:type="gramEnd"/>
      <w:r>
        <w:rPr>
          <w:rFonts w:ascii="Times" w:hAnsi="Times" w:cs="Times"/>
          <w:color w:val="000000"/>
          <w:sz w:val="26"/>
          <w:szCs w:val="26"/>
        </w:rPr>
        <w:t xml:space="preserve"> + I</w:t>
      </w:r>
      <w:proofErr w:type="spellStart"/>
      <w:r>
        <w:rPr>
          <w:rFonts w:ascii="Times" w:hAnsi="Times" w:cs="Times"/>
          <w:color w:val="000000"/>
          <w:position w:val="-3"/>
          <w:sz w:val="18"/>
          <w:szCs w:val="18"/>
        </w:rPr>
        <w:t>zz</w:t>
      </w:r>
      <w:r>
        <w:rPr>
          <w:rFonts w:ascii="Times" w:hAnsi="Times" w:cs="Times"/>
          <w:color w:val="000000"/>
          <w:sz w:val="26"/>
          <w:szCs w:val="26"/>
        </w:rPr>
        <w:t>qr</w:t>
      </w:r>
      <w:proofErr w:type="spellEnd"/>
      <w:r>
        <w:rPr>
          <w:rFonts w:ascii="Times" w:hAnsi="Times" w:cs="Times"/>
          <w:color w:val="000000"/>
          <w:sz w:val="26"/>
          <w:szCs w:val="26"/>
        </w:rPr>
        <w:t> I</w:t>
      </w:r>
      <w:proofErr w:type="spellStart"/>
      <w:r>
        <w:rPr>
          <w:rFonts w:ascii="Times" w:hAnsi="Times" w:cs="Times"/>
          <w:color w:val="000000"/>
          <w:position w:val="-3"/>
          <w:sz w:val="18"/>
          <w:szCs w:val="18"/>
        </w:rPr>
        <w:t>yy</w:t>
      </w:r>
      <w:proofErr w:type="spellEnd"/>
      <w:r>
        <w:rPr>
          <w:rFonts w:ascii="Times" w:hAnsi="Times" w:cs="Times"/>
          <w:color w:val="000000"/>
          <w:sz w:val="26"/>
          <w:szCs w:val="26"/>
        </w:rPr>
        <w:t>q ̇ = u</w:t>
      </w:r>
      <w:r>
        <w:rPr>
          <w:rFonts w:ascii="Times" w:hAnsi="Times" w:cs="Times"/>
          <w:color w:val="000000"/>
          <w:position w:val="-3"/>
          <w:sz w:val="18"/>
          <w:szCs w:val="18"/>
        </w:rPr>
        <w:t xml:space="preserve">2,y </w:t>
      </w:r>
      <w:r>
        <w:rPr>
          <w:rFonts w:ascii="Times" w:hAnsi="Times" w:cs="Times"/>
          <w:color w:val="000000"/>
          <w:sz w:val="26"/>
          <w:szCs w:val="26"/>
        </w:rPr>
        <w:t>+ I</w:t>
      </w:r>
      <w:r>
        <w:rPr>
          <w:rFonts w:ascii="Times" w:hAnsi="Times" w:cs="Times"/>
          <w:color w:val="000000"/>
          <w:position w:val="-3"/>
          <w:sz w:val="18"/>
          <w:szCs w:val="18"/>
        </w:rPr>
        <w:t>xx</w:t>
      </w:r>
      <w:proofErr w:type="spellStart"/>
      <w:r>
        <w:rPr>
          <w:rFonts w:ascii="Times" w:hAnsi="Times" w:cs="Times"/>
          <w:color w:val="000000"/>
          <w:sz w:val="26"/>
          <w:szCs w:val="26"/>
        </w:rPr>
        <w:t>pr</w:t>
      </w:r>
      <w:proofErr w:type="spellEnd"/>
      <w:r>
        <w:rPr>
          <w:rFonts w:ascii="Times" w:hAnsi="Times" w:cs="Times"/>
          <w:color w:val="000000"/>
          <w:sz w:val="26"/>
          <w:szCs w:val="26"/>
        </w:rPr>
        <w:t xml:space="preserve"> − I</w:t>
      </w:r>
      <w:proofErr w:type="spellStart"/>
      <w:r>
        <w:rPr>
          <w:rFonts w:ascii="Times" w:hAnsi="Times" w:cs="Times"/>
          <w:color w:val="000000"/>
          <w:position w:val="-3"/>
          <w:sz w:val="18"/>
          <w:szCs w:val="18"/>
        </w:rPr>
        <w:t>zz</w:t>
      </w:r>
      <w:r>
        <w:rPr>
          <w:rFonts w:ascii="Times" w:hAnsi="Times" w:cs="Times"/>
          <w:color w:val="000000"/>
          <w:sz w:val="26"/>
          <w:szCs w:val="26"/>
        </w:rPr>
        <w:t>pr</w:t>
      </w:r>
      <w:proofErr w:type="spellEnd"/>
      <w:r>
        <w:rPr>
          <w:rFonts w:ascii="Times" w:hAnsi="Times" w:cs="Times"/>
          <w:color w:val="000000"/>
          <w:sz w:val="26"/>
          <w:szCs w:val="26"/>
        </w:rPr>
        <w:t xml:space="preserve"> (29) I</w:t>
      </w:r>
      <w:r>
        <w:rPr>
          <w:rFonts w:ascii="Times" w:hAnsi="Times" w:cs="Times"/>
          <w:color w:val="000000"/>
          <w:position w:val="-3"/>
          <w:sz w:val="18"/>
          <w:szCs w:val="18"/>
        </w:rPr>
        <w:t>xx</w:t>
      </w:r>
      <w:r>
        <w:rPr>
          <w:rFonts w:ascii="Times" w:hAnsi="Times" w:cs="Times"/>
          <w:color w:val="000000"/>
          <w:sz w:val="26"/>
          <w:szCs w:val="26"/>
        </w:rPr>
        <w:t>r ̇ = u</w:t>
      </w:r>
      <w:r>
        <w:rPr>
          <w:rFonts w:ascii="Times" w:hAnsi="Times" w:cs="Times"/>
          <w:color w:val="000000"/>
          <w:position w:val="-3"/>
          <w:sz w:val="18"/>
          <w:szCs w:val="18"/>
        </w:rPr>
        <w:t xml:space="preserve">2,z </w:t>
      </w:r>
      <w:r>
        <w:rPr>
          <w:rFonts w:ascii="Times" w:hAnsi="Times" w:cs="Times"/>
          <w:color w:val="000000"/>
          <w:sz w:val="26"/>
          <w:szCs w:val="26"/>
        </w:rPr>
        <w:t>− I</w:t>
      </w:r>
      <w:r>
        <w:rPr>
          <w:rFonts w:ascii="Times" w:hAnsi="Times" w:cs="Times"/>
          <w:color w:val="000000"/>
          <w:position w:val="-3"/>
          <w:sz w:val="18"/>
          <w:szCs w:val="18"/>
        </w:rPr>
        <w:t>xx</w:t>
      </w:r>
      <w:proofErr w:type="spellStart"/>
      <w:r>
        <w:rPr>
          <w:rFonts w:ascii="Times" w:hAnsi="Times" w:cs="Times"/>
          <w:color w:val="000000"/>
          <w:sz w:val="26"/>
          <w:szCs w:val="26"/>
        </w:rPr>
        <w:t>pq</w:t>
      </w:r>
      <w:proofErr w:type="spellEnd"/>
      <w:r>
        <w:rPr>
          <w:rFonts w:ascii="Times" w:hAnsi="Times" w:cs="Times"/>
          <w:color w:val="000000"/>
          <w:sz w:val="26"/>
          <w:szCs w:val="26"/>
        </w:rPr>
        <w:t xml:space="preserve"> + I</w:t>
      </w:r>
      <w:proofErr w:type="spellStart"/>
      <w:r>
        <w:rPr>
          <w:rFonts w:ascii="Times" w:hAnsi="Times" w:cs="Times"/>
          <w:color w:val="000000"/>
          <w:position w:val="-3"/>
          <w:sz w:val="18"/>
          <w:szCs w:val="18"/>
        </w:rPr>
        <w:t>zz</w:t>
      </w:r>
      <w:r>
        <w:rPr>
          <w:rFonts w:ascii="Times" w:hAnsi="Times" w:cs="Times"/>
          <w:color w:val="000000"/>
          <w:sz w:val="26"/>
          <w:szCs w:val="26"/>
        </w:rPr>
        <w:t>pq</w:t>
      </w:r>
      <w:proofErr w:type="spellEnd"/>
      <w:r>
        <w:rPr>
          <w:rFonts w:ascii="Times" w:hAnsi="Times" w:cs="Times"/>
          <w:color w:val="000000"/>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Symbol" w:hAnsi="Symbol" w:cs="Symbol"/>
          <w:color w:val="000000"/>
          <w:position w:val="21"/>
          <w:sz w:val="26"/>
          <w:szCs w:val="26"/>
        </w:rPr>
        <w:t></w:t>
      </w:r>
      <w:r>
        <w:rPr>
          <w:rFonts w:ascii="Times" w:hAnsi="Times" w:cs="Times"/>
          <w:color w:val="000000"/>
          <w:sz w:val="26"/>
          <w:szCs w:val="26"/>
        </w:rPr>
        <w:t>I</w:t>
      </w:r>
      <w:r>
        <w:rPr>
          <w:rFonts w:ascii="Times" w:hAnsi="Times" w:cs="Times"/>
          <w:color w:val="000000"/>
          <w:position w:val="-3"/>
          <w:sz w:val="18"/>
          <w:szCs w:val="18"/>
        </w:rPr>
        <w:t xml:space="preserve">xx </w:t>
      </w:r>
      <w:r>
        <w:rPr>
          <w:rFonts w:ascii="Times" w:hAnsi="Times" w:cs="Times"/>
          <w:color w:val="000000"/>
          <w:sz w:val="26"/>
          <w:szCs w:val="26"/>
        </w:rPr>
        <w:t xml:space="preserve">0 0 </w:t>
      </w:r>
      <w:r>
        <w:rPr>
          <w:rFonts w:ascii="Symbol" w:hAnsi="Symbol" w:cs="Symbol"/>
          <w:color w:val="000000"/>
          <w:position w:val="21"/>
          <w:sz w:val="26"/>
          <w:szCs w:val="26"/>
        </w:rPr>
        <w:t></w:t>
      </w:r>
      <w:r>
        <w:rPr>
          <w:rFonts w:ascii="Times" w:hAnsi="Times" w:cs="Times"/>
          <w:color w:val="000000"/>
          <w:sz w:val="26"/>
          <w:szCs w:val="26"/>
        </w:rPr>
        <w:t>q ̇</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Symbol" w:hAnsi="Symbol" w:cs="Symbol"/>
          <w:color w:val="000000"/>
          <w:position w:val="21"/>
          <w:sz w:val="26"/>
          <w:szCs w:val="26"/>
        </w:rPr>
        <w:t></w:t>
      </w:r>
      <w:r>
        <w:rPr>
          <w:rFonts w:ascii="Times" w:hAnsi="Times" w:cs="Times"/>
          <w:color w:val="000000"/>
          <w:sz w:val="26"/>
          <w:szCs w:val="26"/>
        </w:rPr>
        <w:t>u</w:t>
      </w:r>
      <w:r>
        <w:rPr>
          <w:rFonts w:ascii="Times" w:hAnsi="Times" w:cs="Times"/>
          <w:color w:val="000000"/>
          <w:position w:val="-3"/>
          <w:sz w:val="18"/>
          <w:szCs w:val="18"/>
        </w:rPr>
        <w:t>2,x</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Symbol" w:hAnsi="Symbol" w:cs="Symbol"/>
          <w:color w:val="000000"/>
          <w:position w:val="21"/>
          <w:sz w:val="26"/>
          <w:szCs w:val="26"/>
        </w:rPr>
        <w:t></w:t>
      </w:r>
      <w:r>
        <w:rPr>
          <w:rFonts w:ascii="Times" w:hAnsi="Times" w:cs="Times"/>
          <w:color w:val="000000"/>
          <w:position w:val="21"/>
          <w:sz w:val="26"/>
          <w:szCs w:val="26"/>
        </w:rPr>
        <w:t xml:space="preserve"> </w:t>
      </w:r>
      <w:r>
        <w:rPr>
          <w:rFonts w:ascii="Times" w:hAnsi="Times" w:cs="Times"/>
          <w:color w:val="000000"/>
          <w:sz w:val="26"/>
          <w:szCs w:val="26"/>
        </w:rPr>
        <w:t>0 r −q</w:t>
      </w:r>
      <w:r>
        <w:rPr>
          <w:rFonts w:ascii="Symbol" w:hAnsi="Symbol" w:cs="Symbol"/>
          <w:color w:val="000000"/>
          <w:position w:val="21"/>
          <w:sz w:val="26"/>
          <w:szCs w:val="26"/>
        </w:rPr>
        <w:t></w:t>
      </w:r>
      <w:r>
        <w:rPr>
          <w:rFonts w:ascii="Times" w:hAnsi="Times" w:cs="Times"/>
          <w:color w:val="000000"/>
          <w:sz w:val="26"/>
          <w:szCs w:val="26"/>
        </w:rPr>
        <w:t>I</w:t>
      </w:r>
      <w:r>
        <w:rPr>
          <w:rFonts w:ascii="Times" w:hAnsi="Times" w:cs="Times"/>
          <w:color w:val="000000"/>
          <w:position w:val="-3"/>
          <w:sz w:val="18"/>
          <w:szCs w:val="18"/>
        </w:rPr>
        <w:t xml:space="preserve">xx </w:t>
      </w:r>
      <w:r>
        <w:rPr>
          <w:rFonts w:ascii="Times" w:hAnsi="Times" w:cs="Times"/>
          <w:color w:val="000000"/>
          <w:sz w:val="26"/>
          <w:szCs w:val="26"/>
        </w:rPr>
        <w:t xml:space="preserve">0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0 I</w:t>
      </w:r>
      <w:proofErr w:type="spellStart"/>
      <w:r>
        <w:rPr>
          <w:rFonts w:ascii="Times" w:hAnsi="Times" w:cs="Times"/>
          <w:color w:val="000000"/>
          <w:position w:val="-3"/>
          <w:sz w:val="18"/>
          <w:szCs w:val="18"/>
        </w:rPr>
        <w:t>yy</w:t>
      </w:r>
      <w:proofErr w:type="spellEnd"/>
      <w:r>
        <w:rPr>
          <w:rFonts w:ascii="Times" w:hAnsi="Times" w:cs="Times"/>
          <w:color w:val="000000"/>
          <w:position w:val="-3"/>
          <w:sz w:val="18"/>
          <w:szCs w:val="18"/>
        </w:rPr>
        <w:t xml:space="preserve"> </w:t>
      </w:r>
      <w:r>
        <w:rPr>
          <w:rFonts w:ascii="Times" w:hAnsi="Times" w:cs="Times"/>
          <w:color w:val="000000"/>
          <w:sz w:val="26"/>
          <w:szCs w:val="26"/>
        </w:rPr>
        <w:t xml:space="preserve">0 </w:t>
      </w:r>
      <w:r>
        <w:rPr>
          <w:rFonts w:ascii="Symbol" w:hAnsi="Symbol" w:cs="Symbol"/>
          <w:color w:val="000000"/>
          <w:position w:val="5"/>
          <w:sz w:val="26"/>
          <w:szCs w:val="26"/>
        </w:rPr>
        <w:t></w:t>
      </w:r>
      <w:r>
        <w:rPr>
          <w:rFonts w:ascii="Times" w:hAnsi="Times" w:cs="Times"/>
          <w:color w:val="000000"/>
          <w:sz w:val="26"/>
          <w:szCs w:val="26"/>
        </w:rPr>
        <w:t>q ̇</w:t>
      </w:r>
      <w:r>
        <w:rPr>
          <w:rFonts w:ascii="Symbol" w:hAnsi="Symbol" w:cs="Symbol"/>
          <w:color w:val="000000"/>
          <w:position w:val="5"/>
          <w:sz w:val="26"/>
          <w:szCs w:val="26"/>
        </w:rPr>
        <w:t></w:t>
      </w:r>
      <w:r>
        <w:rPr>
          <w:rFonts w:ascii="Times" w:hAnsi="Times" w:cs="Times"/>
          <w:color w:val="000000"/>
          <w:sz w:val="26"/>
          <w:szCs w:val="26"/>
        </w:rPr>
        <w:t>=</w:t>
      </w:r>
      <w:r>
        <w:rPr>
          <w:rFonts w:ascii="Symbol" w:hAnsi="Symbol" w:cs="Symbol"/>
          <w:color w:val="000000"/>
          <w:position w:val="5"/>
          <w:sz w:val="26"/>
          <w:szCs w:val="26"/>
        </w:rPr>
        <w:t></w:t>
      </w:r>
      <w:r>
        <w:rPr>
          <w:rFonts w:ascii="Times" w:hAnsi="Times" w:cs="Times"/>
          <w:color w:val="000000"/>
          <w:sz w:val="26"/>
          <w:szCs w:val="26"/>
        </w:rPr>
        <w:t>u</w:t>
      </w:r>
      <w:r>
        <w:rPr>
          <w:rFonts w:ascii="Times" w:hAnsi="Times" w:cs="Times"/>
          <w:color w:val="000000"/>
          <w:position w:val="-3"/>
          <w:sz w:val="18"/>
          <w:szCs w:val="18"/>
        </w:rPr>
        <w:t>2,y</w:t>
      </w:r>
      <w:r>
        <w:rPr>
          <w:rFonts w:ascii="Symbol" w:hAnsi="Symbol" w:cs="Symbol"/>
          <w:color w:val="000000"/>
          <w:position w:val="5"/>
          <w:sz w:val="26"/>
          <w:szCs w:val="26"/>
        </w:rPr>
        <w:t></w:t>
      </w:r>
      <w:r>
        <w:rPr>
          <w:rFonts w:ascii="Times" w:hAnsi="Times" w:cs="Times"/>
          <w:color w:val="000000"/>
          <w:sz w:val="26"/>
          <w:szCs w:val="26"/>
        </w:rPr>
        <w:t>−</w:t>
      </w:r>
      <w:r>
        <w:rPr>
          <w:rFonts w:ascii="Symbol" w:hAnsi="Symbol" w:cs="Symbol"/>
          <w:color w:val="000000"/>
          <w:position w:val="5"/>
          <w:sz w:val="26"/>
          <w:szCs w:val="26"/>
        </w:rPr>
        <w:t></w:t>
      </w:r>
      <w:r>
        <w:rPr>
          <w:rFonts w:ascii="Times" w:hAnsi="Times" w:cs="Times"/>
          <w:color w:val="000000"/>
          <w:sz w:val="26"/>
          <w:szCs w:val="26"/>
        </w:rPr>
        <w:t xml:space="preserve">−r 0 p </w:t>
      </w:r>
      <w:r>
        <w:rPr>
          <w:rFonts w:ascii="Symbol" w:hAnsi="Symbol" w:cs="Symbol"/>
          <w:color w:val="000000"/>
          <w:position w:val="5"/>
          <w:sz w:val="26"/>
          <w:szCs w:val="26"/>
        </w:rPr>
        <w:t></w:t>
      </w:r>
      <w:r>
        <w:rPr>
          <w:rFonts w:ascii="Times" w:hAnsi="Times" w:cs="Times"/>
          <w:color w:val="000000"/>
          <w:position w:val="5"/>
          <w:sz w:val="26"/>
          <w:szCs w:val="26"/>
        </w:rPr>
        <w:t xml:space="preserve"> </w:t>
      </w:r>
      <w:r>
        <w:rPr>
          <w:rFonts w:ascii="Times" w:hAnsi="Times" w:cs="Times"/>
          <w:color w:val="000000"/>
          <w:sz w:val="26"/>
          <w:szCs w:val="26"/>
        </w:rPr>
        <w:t>0 I</w:t>
      </w:r>
      <w:proofErr w:type="spellStart"/>
      <w:r>
        <w:rPr>
          <w:rFonts w:ascii="Times" w:hAnsi="Times" w:cs="Times"/>
          <w:color w:val="000000"/>
          <w:position w:val="-3"/>
          <w:sz w:val="18"/>
          <w:szCs w:val="18"/>
        </w:rPr>
        <w:t>yy</w:t>
      </w:r>
      <w:proofErr w:type="spellEnd"/>
      <w:r>
        <w:rPr>
          <w:rFonts w:ascii="Times" w:hAnsi="Times" w:cs="Times"/>
          <w:color w:val="000000"/>
          <w:position w:val="-3"/>
          <w:sz w:val="18"/>
          <w:szCs w:val="18"/>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Using approximation, ψ</w:t>
      </w:r>
      <w:r>
        <w:rPr>
          <w:rFonts w:ascii="Times" w:hAnsi="Times" w:cs="Times"/>
          <w:color w:val="000000"/>
          <w:position w:val="8"/>
          <w:sz w:val="26"/>
          <w:szCs w:val="26"/>
        </w:rPr>
        <w:t xml:space="preserve"> ̇</w:t>
      </w:r>
      <w:r>
        <w:rPr>
          <w:rFonts w:ascii="Times" w:hAnsi="Times" w:cs="Times"/>
          <w:color w:val="000000"/>
          <w:sz w:val="26"/>
          <w:szCs w:val="26"/>
        </w:rPr>
        <w:t>θ</w:t>
      </w:r>
      <w:r>
        <w:rPr>
          <w:rFonts w:ascii="Times" w:hAnsi="Times" w:cs="Times"/>
          <w:color w:val="000000"/>
          <w:position w:val="8"/>
          <w:sz w:val="26"/>
          <w:szCs w:val="26"/>
        </w:rPr>
        <w:t xml:space="preserve"> ̇ </w:t>
      </w:r>
      <w:r>
        <w:rPr>
          <w:rFonts w:ascii="Times" w:hAnsi="Times" w:cs="Times"/>
          <w:color w:val="000000"/>
          <w:sz w:val="26"/>
          <w:szCs w:val="26"/>
        </w:rPr>
        <w:t>≈ ψ</w:t>
      </w:r>
      <w:r>
        <w:rPr>
          <w:rFonts w:ascii="Times" w:hAnsi="Times" w:cs="Times"/>
          <w:color w:val="000000"/>
          <w:position w:val="8"/>
          <w:sz w:val="26"/>
          <w:szCs w:val="26"/>
        </w:rPr>
        <w:t xml:space="preserve"> ̇</w:t>
      </w:r>
      <w:r>
        <w:rPr>
          <w:rFonts w:ascii="Times" w:hAnsi="Times" w:cs="Times"/>
          <w:color w:val="000000"/>
          <w:sz w:val="26"/>
          <w:szCs w:val="26"/>
        </w:rPr>
        <w:t>φ</w:t>
      </w:r>
      <w:r>
        <w:rPr>
          <w:rFonts w:ascii="Times" w:hAnsi="Times" w:cs="Times"/>
          <w:color w:val="000000"/>
          <w:position w:val="8"/>
          <w:sz w:val="26"/>
          <w:szCs w:val="26"/>
        </w:rPr>
        <w:t xml:space="preserve"> ̇ </w:t>
      </w:r>
      <w:r>
        <w:rPr>
          <w:rFonts w:ascii="Times" w:hAnsi="Times" w:cs="Times"/>
          <w:color w:val="000000"/>
          <w:sz w:val="26"/>
          <w:szCs w:val="26"/>
        </w:rPr>
        <w:t>≈ φ</w:t>
      </w:r>
      <w:r>
        <w:rPr>
          <w:rFonts w:ascii="Times" w:hAnsi="Times" w:cs="Times"/>
          <w:color w:val="000000"/>
          <w:position w:val="8"/>
          <w:sz w:val="26"/>
          <w:szCs w:val="26"/>
        </w:rPr>
        <w:t xml:space="preserve"> ̇</w:t>
      </w:r>
      <w:r>
        <w:rPr>
          <w:rFonts w:ascii="Times" w:hAnsi="Times" w:cs="Times"/>
          <w:color w:val="000000"/>
          <w:sz w:val="26"/>
          <w:szCs w:val="26"/>
        </w:rPr>
        <w:t>θ</w:t>
      </w:r>
      <w:r>
        <w:rPr>
          <w:rFonts w:ascii="Times" w:hAnsi="Times" w:cs="Times"/>
          <w:color w:val="000000"/>
          <w:position w:val="8"/>
          <w:sz w:val="26"/>
          <w:szCs w:val="26"/>
        </w:rPr>
        <w:t xml:space="preserve"> ̇ </w:t>
      </w:r>
      <w:r>
        <w:rPr>
          <w:rFonts w:ascii="Times" w:hAnsi="Times" w:cs="Times"/>
          <w:color w:val="000000"/>
          <w:sz w:val="26"/>
          <w:szCs w:val="26"/>
        </w:rPr>
        <w:t xml:space="preserve">= </w:t>
      </w:r>
      <w:proofErr w:type="spellStart"/>
      <w:r>
        <w:rPr>
          <w:rFonts w:ascii="Times" w:hAnsi="Times" w:cs="Times"/>
          <w:color w:val="000000"/>
          <w:sz w:val="26"/>
          <w:szCs w:val="26"/>
        </w:rPr>
        <w:t>pq</w:t>
      </w:r>
      <w:proofErr w:type="spellEnd"/>
      <w:r>
        <w:rPr>
          <w:rFonts w:ascii="Times" w:hAnsi="Times" w:cs="Times"/>
          <w:color w:val="000000"/>
          <w:sz w:val="26"/>
          <w:szCs w:val="26"/>
        </w:rPr>
        <w:t xml:space="preserve"> = </w:t>
      </w:r>
      <w:proofErr w:type="spellStart"/>
      <w:r>
        <w:rPr>
          <w:rFonts w:ascii="Times" w:hAnsi="Times" w:cs="Times"/>
          <w:color w:val="000000"/>
          <w:sz w:val="26"/>
          <w:szCs w:val="26"/>
        </w:rPr>
        <w:t>pr</w:t>
      </w:r>
      <w:proofErr w:type="spellEnd"/>
      <w:r>
        <w:rPr>
          <w:rFonts w:ascii="Times" w:hAnsi="Times" w:cs="Times"/>
          <w:color w:val="000000"/>
          <w:sz w:val="26"/>
          <w:szCs w:val="26"/>
        </w:rPr>
        <w:t xml:space="preserve"> = </w:t>
      </w:r>
      <w:proofErr w:type="spellStart"/>
      <w:r>
        <w:rPr>
          <w:rFonts w:ascii="Times" w:hAnsi="Times" w:cs="Times"/>
          <w:color w:val="000000"/>
          <w:sz w:val="26"/>
          <w:szCs w:val="26"/>
        </w:rPr>
        <w:t>qr</w:t>
      </w:r>
      <w:proofErr w:type="spellEnd"/>
      <w:r>
        <w:rPr>
          <w:rFonts w:ascii="Times" w:hAnsi="Times" w:cs="Times"/>
          <w:color w:val="000000"/>
          <w:sz w:val="26"/>
          <w:szCs w:val="26"/>
        </w:rPr>
        <w:t xml:space="preserve"> = 0</w:t>
      </w:r>
      <w:proofErr w:type="gramStart"/>
      <w:r>
        <w:rPr>
          <w:rFonts w:ascii="Times" w:hAnsi="Times" w:cs="Times"/>
          <w:color w:val="000000"/>
          <w:sz w:val="26"/>
          <w:szCs w:val="26"/>
        </w:rPr>
        <w:t>, </w:t>
      </w:r>
      <w:proofErr w:type="gramEnd"/>
      <w:r>
        <w:rPr>
          <w:rFonts w:ascii="Times" w:hAnsi="Times" w:cs="Times"/>
          <w:color w:val="000000"/>
          <w:position w:val="2"/>
          <w:sz w:val="26"/>
          <w:szCs w:val="26"/>
        </w:rPr>
        <w:t>I</w:t>
      </w:r>
      <w:r>
        <w:rPr>
          <w:rFonts w:ascii="Times" w:hAnsi="Times" w:cs="Times"/>
          <w:color w:val="000000"/>
          <w:sz w:val="18"/>
          <w:szCs w:val="18"/>
        </w:rPr>
        <w:t>xx</w:t>
      </w:r>
      <w:r>
        <w:rPr>
          <w:rFonts w:ascii="Times" w:hAnsi="Times" w:cs="Times"/>
          <w:color w:val="000000"/>
          <w:position w:val="2"/>
          <w:sz w:val="26"/>
          <w:szCs w:val="26"/>
        </w:rPr>
        <w:t>p ̇ = u</w:t>
      </w:r>
      <w:r>
        <w:rPr>
          <w:rFonts w:ascii="Times" w:hAnsi="Times" w:cs="Times"/>
          <w:color w:val="000000"/>
          <w:sz w:val="18"/>
          <w:szCs w:val="18"/>
        </w:rPr>
        <w:t xml:space="preserve">2,x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From (27) and (31), we </w:t>
      </w:r>
      <w:proofErr w:type="gramStart"/>
      <w:r>
        <w:rPr>
          <w:rFonts w:ascii="Times" w:hAnsi="Times" w:cs="Times"/>
          <w:color w:val="000000"/>
          <w:sz w:val="26"/>
          <w:szCs w:val="26"/>
        </w:rPr>
        <w:t>get :</w:t>
      </w:r>
      <w:proofErr w:type="gramEnd"/>
      <w:r>
        <w:rPr>
          <w:rFonts w:ascii="Times" w:hAnsi="Times" w:cs="Times"/>
          <w:color w:val="000000"/>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Differentiating (24), Differentiating again,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4"/>
          <w:sz w:val="26"/>
          <w:szCs w:val="26"/>
        </w:rPr>
        <w:t>φ</w:t>
      </w:r>
      <w:r>
        <w:rPr>
          <w:rFonts w:ascii="Times" w:hAnsi="Times" w:cs="Times"/>
          <w:color w:val="000000"/>
          <w:position w:val="-8"/>
          <w:sz w:val="26"/>
          <w:szCs w:val="26"/>
        </w:rPr>
        <w:t xml:space="preserve"> ̈ </w:t>
      </w:r>
      <w:r>
        <w:rPr>
          <w:rFonts w:ascii="Times" w:hAnsi="Times" w:cs="Times"/>
          <w:color w:val="000000"/>
          <w:position w:val="-14"/>
          <w:sz w:val="26"/>
          <w:szCs w:val="26"/>
        </w:rPr>
        <w:t xml:space="preserve">= </w:t>
      </w:r>
      <w:r>
        <w:rPr>
          <w:rFonts w:ascii="Times" w:hAnsi="Times" w:cs="Times"/>
          <w:color w:val="000000"/>
          <w:position w:val="2"/>
          <w:sz w:val="26"/>
          <w:szCs w:val="26"/>
        </w:rPr>
        <w:t>u</w:t>
      </w:r>
      <w:r>
        <w:rPr>
          <w:rFonts w:ascii="Times" w:hAnsi="Times" w:cs="Times"/>
          <w:color w:val="000000"/>
          <w:sz w:val="18"/>
          <w:szCs w:val="18"/>
        </w:rPr>
        <w:t xml:space="preserve">2,x </w:t>
      </w:r>
      <w:r>
        <w:rPr>
          <w:rFonts w:ascii="Times" w:hAnsi="Times" w:cs="Times"/>
          <w:color w:val="000000"/>
          <w:position w:val="2"/>
          <w:sz w:val="26"/>
          <w:szCs w:val="26"/>
        </w:rPr>
        <w:t>I</w:t>
      </w:r>
      <w:r>
        <w:rPr>
          <w:rFonts w:ascii="Times" w:hAnsi="Times" w:cs="Times"/>
          <w:color w:val="000000"/>
          <w:sz w:val="18"/>
          <w:szCs w:val="18"/>
        </w:rPr>
        <w:t xml:space="preserve">xx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4"/>
          <w:sz w:val="26"/>
          <w:szCs w:val="26"/>
        </w:rPr>
        <w:t>θ</w:t>
      </w:r>
      <w:r>
        <w:rPr>
          <w:rFonts w:ascii="Times" w:hAnsi="Times" w:cs="Times"/>
          <w:color w:val="000000"/>
          <w:position w:val="-8"/>
          <w:sz w:val="26"/>
          <w:szCs w:val="26"/>
        </w:rPr>
        <w:t xml:space="preserve"> ̈</w:t>
      </w:r>
      <w:r>
        <w:rPr>
          <w:rFonts w:ascii="Times" w:hAnsi="Times" w:cs="Times"/>
          <w:color w:val="000000"/>
          <w:position w:val="-14"/>
          <w:sz w:val="26"/>
          <w:szCs w:val="26"/>
        </w:rPr>
        <w:t xml:space="preserve">= </w:t>
      </w:r>
      <w:r>
        <w:rPr>
          <w:rFonts w:ascii="Times" w:hAnsi="Times" w:cs="Times"/>
          <w:color w:val="000000"/>
          <w:position w:val="2"/>
          <w:sz w:val="26"/>
          <w:szCs w:val="26"/>
        </w:rPr>
        <w:t>u</w:t>
      </w:r>
      <w:r>
        <w:rPr>
          <w:rFonts w:ascii="Times" w:hAnsi="Times" w:cs="Times"/>
          <w:color w:val="000000"/>
          <w:sz w:val="18"/>
          <w:szCs w:val="18"/>
        </w:rPr>
        <w:t xml:space="preserve">2,y </w:t>
      </w:r>
      <w:r>
        <w:rPr>
          <w:rFonts w:ascii="Times" w:hAnsi="Times" w:cs="Times"/>
          <w:color w:val="000000"/>
          <w:position w:val="2"/>
          <w:sz w:val="26"/>
          <w:szCs w:val="26"/>
        </w:rPr>
        <w:t>I</w:t>
      </w:r>
      <w:proofErr w:type="spellStart"/>
      <w:r>
        <w:rPr>
          <w:rFonts w:ascii="Times" w:hAnsi="Times" w:cs="Times"/>
          <w:color w:val="000000"/>
          <w:sz w:val="18"/>
          <w:szCs w:val="18"/>
        </w:rPr>
        <w:t>yy</w:t>
      </w:r>
      <w:proofErr w:type="spellEnd"/>
      <w:r>
        <w:rPr>
          <w:rFonts w:ascii="Times" w:hAnsi="Times" w:cs="Times"/>
          <w:color w:val="000000"/>
          <w:sz w:val="18"/>
          <w:szCs w:val="18"/>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4"/>
          <w:sz w:val="26"/>
          <w:szCs w:val="26"/>
        </w:rPr>
        <w:t>ψ</w:t>
      </w:r>
      <w:r>
        <w:rPr>
          <w:rFonts w:ascii="Times" w:hAnsi="Times" w:cs="Times"/>
          <w:color w:val="000000"/>
          <w:position w:val="-8"/>
          <w:sz w:val="26"/>
          <w:szCs w:val="26"/>
        </w:rPr>
        <w:t xml:space="preserve"> ̈ </w:t>
      </w:r>
      <w:r>
        <w:rPr>
          <w:rFonts w:ascii="Times" w:hAnsi="Times" w:cs="Times"/>
          <w:color w:val="000000"/>
          <w:position w:val="-14"/>
          <w:sz w:val="26"/>
          <w:szCs w:val="26"/>
        </w:rPr>
        <w:t xml:space="preserve">= </w:t>
      </w:r>
      <w:r>
        <w:rPr>
          <w:rFonts w:ascii="Times" w:hAnsi="Times" w:cs="Times"/>
          <w:color w:val="000000"/>
          <w:position w:val="2"/>
          <w:sz w:val="26"/>
          <w:szCs w:val="26"/>
        </w:rPr>
        <w:t>u</w:t>
      </w:r>
      <w:r>
        <w:rPr>
          <w:rFonts w:ascii="Times" w:hAnsi="Times" w:cs="Times"/>
          <w:color w:val="000000"/>
          <w:sz w:val="18"/>
          <w:szCs w:val="18"/>
        </w:rPr>
        <w:t xml:space="preserve">2,z </w:t>
      </w:r>
      <w:r>
        <w:rPr>
          <w:rFonts w:ascii="Times" w:hAnsi="Times" w:cs="Times"/>
          <w:color w:val="000000"/>
          <w:position w:val="2"/>
          <w:sz w:val="26"/>
          <w:szCs w:val="26"/>
        </w:rPr>
        <w:t>I</w:t>
      </w:r>
      <w:r>
        <w:rPr>
          <w:rFonts w:ascii="Times" w:hAnsi="Times" w:cs="Times"/>
          <w:color w:val="000000"/>
          <w:sz w:val="18"/>
          <w:szCs w:val="18"/>
        </w:rPr>
        <w:t xml:space="preserve">xx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(31)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w:t>
      </w:r>
      <w:proofErr w:type="spellStart"/>
      <w:r>
        <w:rPr>
          <w:rFonts w:ascii="Times" w:hAnsi="Times" w:cs="Times"/>
          <w:color w:val="000000"/>
          <w:position w:val="-3"/>
          <w:sz w:val="18"/>
          <w:szCs w:val="18"/>
        </w:rPr>
        <w:t>yy</w:t>
      </w:r>
      <w:proofErr w:type="spellEnd"/>
      <w:r>
        <w:rPr>
          <w:rFonts w:ascii="Times" w:hAnsi="Times" w:cs="Times"/>
          <w:color w:val="000000"/>
          <w:sz w:val="26"/>
          <w:szCs w:val="26"/>
        </w:rPr>
        <w:t>q ̇ = u</w:t>
      </w:r>
      <w:r>
        <w:rPr>
          <w:rFonts w:ascii="Times" w:hAnsi="Times" w:cs="Times"/>
          <w:color w:val="000000"/>
          <w:position w:val="-3"/>
          <w:sz w:val="18"/>
          <w:szCs w:val="18"/>
        </w:rPr>
        <w:t xml:space="preserve">2,y </w:t>
      </w:r>
      <w:r>
        <w:rPr>
          <w:rFonts w:ascii="Times" w:hAnsi="Times" w:cs="Times"/>
          <w:color w:val="000000"/>
          <w:sz w:val="26"/>
          <w:szCs w:val="26"/>
        </w:rPr>
        <w:t xml:space="preserve">(30) </w:t>
      </w:r>
      <w:r>
        <w:rPr>
          <w:rFonts w:ascii="Times" w:hAnsi="Times" w:cs="Times"/>
          <w:color w:val="000000"/>
          <w:position w:val="2"/>
          <w:sz w:val="26"/>
          <w:szCs w:val="26"/>
        </w:rPr>
        <w:t>I</w:t>
      </w:r>
      <w:r>
        <w:rPr>
          <w:rFonts w:ascii="Times" w:hAnsi="Times" w:cs="Times"/>
          <w:color w:val="000000"/>
          <w:sz w:val="18"/>
          <w:szCs w:val="18"/>
        </w:rPr>
        <w:t>xx</w:t>
      </w:r>
      <w:r>
        <w:rPr>
          <w:rFonts w:ascii="Times" w:hAnsi="Times" w:cs="Times"/>
          <w:color w:val="000000"/>
          <w:position w:val="2"/>
          <w:sz w:val="26"/>
          <w:szCs w:val="26"/>
        </w:rPr>
        <w:t>r ̇ = u</w:t>
      </w:r>
      <w:r>
        <w:rPr>
          <w:rFonts w:ascii="Times" w:hAnsi="Times" w:cs="Times"/>
          <w:color w:val="000000"/>
          <w:sz w:val="18"/>
          <w:szCs w:val="18"/>
        </w:rPr>
        <w:t xml:space="preserve">2,z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138430" cy="107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430"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138430" cy="10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138430" cy="107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0795"/>
                    </a:xfrm>
                    <a:prstGeom prst="rect">
                      <a:avLst/>
                    </a:prstGeom>
                    <a:noFill/>
                    <a:ln>
                      <a:noFill/>
                    </a:ln>
                  </pic:spPr>
                </pic:pic>
              </a:graphicData>
            </a:graphic>
          </wp:inline>
        </w:drawing>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Times" w:hAnsi="Times" w:cs="Times"/>
          <w:color w:val="000000"/>
          <w:position w:val="-11"/>
          <w:sz w:val="26"/>
          <w:szCs w:val="26"/>
        </w:rPr>
        <w:t>̇ ̇ ̇ ̇</w:t>
      </w:r>
      <w:r>
        <w:rPr>
          <w:rFonts w:ascii="Times" w:hAnsi="Times" w:cs="Times"/>
          <w:color w:val="000000"/>
          <w:position w:val="13"/>
          <w:sz w:val="26"/>
          <w:szCs w:val="26"/>
        </w:rPr>
        <w:t xml:space="preserve"> </w:t>
      </w:r>
      <w:r>
        <w:rPr>
          <w:rFonts w:ascii="Times" w:hAnsi="Times" w:cs="Times"/>
          <w:color w:val="000000"/>
          <w:sz w:val="26"/>
          <w:szCs w:val="26"/>
        </w:rPr>
        <w:t> </w:t>
      </w:r>
      <w:proofErr w:type="gramStart"/>
      <w:r>
        <w:rPr>
          <w:rFonts w:ascii="Times" w:hAnsi="Times" w:cs="Times"/>
          <w:color w:val="000000"/>
          <w:sz w:val="26"/>
          <w:szCs w:val="26"/>
        </w:rPr>
        <w:t>x</w:t>
      </w:r>
      <w:proofErr w:type="gramEnd"/>
      <w:r>
        <w:rPr>
          <w:rFonts w:ascii="Times" w:hAnsi="Times" w:cs="Times"/>
          <w:color w:val="000000"/>
          <w:sz w:val="26"/>
          <w:szCs w:val="26"/>
        </w:rPr>
        <w:t xml:space="preserve"> = </w:t>
      </w:r>
      <w:proofErr w:type="spellStart"/>
      <w:r>
        <w:rPr>
          <w:rFonts w:ascii="Times" w:hAnsi="Times" w:cs="Times"/>
          <w:color w:val="000000"/>
          <w:sz w:val="26"/>
          <w:szCs w:val="26"/>
        </w:rPr>
        <w:t>θcψ+φsψ</w:t>
      </w:r>
      <w:proofErr w:type="spellEnd"/>
      <w:r>
        <w:rPr>
          <w:rFonts w:ascii="Times" w:hAnsi="Times" w:cs="Times"/>
          <w:color w:val="000000"/>
          <w:sz w:val="26"/>
          <w:szCs w:val="26"/>
        </w:rPr>
        <w:t>) u ̇</w:t>
      </w:r>
      <w:r>
        <w:rPr>
          <w:rFonts w:ascii="Times" w:hAnsi="Times" w:cs="Times"/>
          <w:color w:val="000000"/>
          <w:position w:val="-3"/>
          <w:sz w:val="18"/>
          <w:szCs w:val="18"/>
        </w:rPr>
        <w:t xml:space="preserve">1 </w:t>
      </w:r>
      <w:r>
        <w:rPr>
          <w:rFonts w:ascii="Times" w:hAnsi="Times" w:cs="Times"/>
          <w:color w:val="000000"/>
          <w:sz w:val="26"/>
          <w:szCs w:val="26"/>
        </w:rPr>
        <w:t xml:space="preserve">+ </w:t>
      </w:r>
      <w:proofErr w:type="spellStart"/>
      <w:r>
        <w:rPr>
          <w:rFonts w:ascii="Times" w:hAnsi="Times" w:cs="Times"/>
          <w:color w:val="000000"/>
          <w:sz w:val="26"/>
          <w:szCs w:val="26"/>
        </w:rPr>
        <w:t>θcψ−ψψ+φsψ+φcψψ</w:t>
      </w:r>
      <w:proofErr w:type="spellEnd"/>
      <w:r>
        <w:rPr>
          <w:rFonts w:ascii="Times" w:hAnsi="Times" w:cs="Times"/>
          <w:color w:val="000000"/>
          <w:sz w:val="26"/>
          <w:szCs w:val="26"/>
        </w:rPr>
        <w:t xml:space="preserve"> u</w:t>
      </w:r>
      <w:r>
        <w:rPr>
          <w:rFonts w:ascii="Times" w:hAnsi="Times" w:cs="Times"/>
          <w:color w:val="000000"/>
          <w:position w:val="-3"/>
          <w:sz w:val="18"/>
          <w:szCs w:val="18"/>
        </w:rPr>
        <w:t xml:space="preserve">1 </w:t>
      </w:r>
      <w:r>
        <w:rPr>
          <w:rFonts w:ascii="Times" w:hAnsi="Times" w:cs="Times"/>
          <w:color w:val="000000"/>
          <w:sz w:val="26"/>
          <w:szCs w:val="26"/>
        </w:rPr>
        <w:t xml:space="preserve">(32)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0"/>
          <w:sz w:val="26"/>
          <w:szCs w:val="26"/>
        </w:rPr>
        <w:t xml:space="preserve">.... </w:t>
      </w:r>
      <w:r>
        <w:rPr>
          <w:rFonts w:ascii="Times" w:hAnsi="Times" w:cs="Times"/>
          <w:color w:val="000000"/>
          <w:sz w:val="26"/>
          <w:szCs w:val="26"/>
        </w:rPr>
        <w:t>̇ ̇ ̇ ̇</w:t>
      </w:r>
      <w:r>
        <w:rPr>
          <w:rFonts w:ascii="Times" w:hAnsi="Times" w:cs="Times"/>
          <w:color w:val="000000"/>
          <w:position w:val="21"/>
          <w:sz w:val="26"/>
          <w:szCs w:val="26"/>
        </w:rPr>
        <w:t xml:space="preserve"> </w:t>
      </w:r>
      <w:r>
        <w:rPr>
          <w:rFonts w:ascii="Times" w:hAnsi="Times" w:cs="Times"/>
          <w:color w:val="000000"/>
          <w:sz w:val="26"/>
          <w:szCs w:val="26"/>
        </w:rPr>
        <w:t>̈ ̇ ̇ ̈ ̇</w:t>
      </w:r>
      <w:r>
        <w:rPr>
          <w:rFonts w:ascii="Times" w:hAnsi="Times" w:cs="Times"/>
          <w:color w:val="000000"/>
          <w:position w:val="2"/>
          <w:sz w:val="18"/>
          <w:szCs w:val="18"/>
        </w:rPr>
        <w:t xml:space="preserve">2 </w:t>
      </w:r>
      <w:r>
        <w:rPr>
          <w:rFonts w:ascii="Times" w:hAnsi="Times" w:cs="Times"/>
          <w:color w:val="000000"/>
          <w:sz w:val="26"/>
          <w:szCs w:val="26"/>
        </w:rPr>
        <w:t>̈ ̇ ̇ ̇ ̈ ̇ ̇</w:t>
      </w:r>
      <w:r>
        <w:rPr>
          <w:rFonts w:ascii="Times" w:hAnsi="Times" w:cs="Times"/>
          <w:color w:val="000000"/>
          <w:position w:val="2"/>
          <w:sz w:val="18"/>
          <w:szCs w:val="18"/>
        </w:rPr>
        <w:t>2</w:t>
      </w:r>
      <w:r>
        <w:rPr>
          <w:rFonts w:ascii="Times" w:hAnsi="Times" w:cs="Times"/>
          <w:color w:val="000000"/>
          <w:position w:val="21"/>
          <w:sz w:val="26"/>
          <w:szCs w:val="26"/>
        </w:rPr>
        <w:t xml:space="preserve"> </w:t>
      </w:r>
      <w:r>
        <w:rPr>
          <w:rFonts w:ascii="Times" w:hAnsi="Times" w:cs="Times"/>
          <w:color w:val="000000"/>
          <w:sz w:val="26"/>
          <w:szCs w:val="26"/>
        </w:rPr>
        <w:t xml:space="preserve">x = </w:t>
      </w:r>
      <w:proofErr w:type="spellStart"/>
      <w:r>
        <w:rPr>
          <w:rFonts w:ascii="Times" w:hAnsi="Times" w:cs="Times"/>
          <w:color w:val="000000"/>
          <w:sz w:val="26"/>
          <w:szCs w:val="26"/>
        </w:rPr>
        <w:t>θcψ+φsψ</w:t>
      </w:r>
      <w:proofErr w:type="spellEnd"/>
      <w:r>
        <w:rPr>
          <w:rFonts w:ascii="Times" w:hAnsi="Times" w:cs="Times"/>
          <w:color w:val="000000"/>
          <w:sz w:val="26"/>
          <w:szCs w:val="26"/>
        </w:rPr>
        <w:t xml:space="preserve">) u ̈ +2 </w:t>
      </w:r>
      <w:proofErr w:type="spellStart"/>
      <w:r>
        <w:rPr>
          <w:rFonts w:ascii="Times" w:hAnsi="Times" w:cs="Times"/>
          <w:color w:val="000000"/>
          <w:sz w:val="26"/>
          <w:szCs w:val="26"/>
        </w:rPr>
        <w:t>θcψ−ψψ+φsψ+φcψψ</w:t>
      </w:r>
      <w:proofErr w:type="spellEnd"/>
      <w:r>
        <w:rPr>
          <w:rFonts w:ascii="Times" w:hAnsi="Times" w:cs="Times"/>
          <w:color w:val="000000"/>
          <w:sz w:val="26"/>
          <w:szCs w:val="26"/>
        </w:rPr>
        <w:t xml:space="preserve"> u ̇ + </w:t>
      </w:r>
      <w:proofErr w:type="spellStart"/>
      <w:r>
        <w:rPr>
          <w:rFonts w:ascii="Times" w:hAnsi="Times" w:cs="Times"/>
          <w:color w:val="000000"/>
          <w:sz w:val="26"/>
          <w:szCs w:val="26"/>
        </w:rPr>
        <w:t>θcψ−θsψψ−θsψψ−θsψψ</w:t>
      </w:r>
      <w:proofErr w:type="spellEnd"/>
      <w:r>
        <w:rPr>
          <w:rFonts w:ascii="Times" w:hAnsi="Times" w:cs="Times"/>
          <w:color w:val="000000"/>
          <w:sz w:val="26"/>
          <w:szCs w:val="26"/>
        </w:rPr>
        <w:t xml:space="preserve"> +</w:t>
      </w:r>
      <w:proofErr w:type="spellStart"/>
      <w:r>
        <w:rPr>
          <w:rFonts w:ascii="Times" w:hAnsi="Times" w:cs="Times"/>
          <w:color w:val="000000"/>
          <w:sz w:val="26"/>
          <w:szCs w:val="26"/>
        </w:rPr>
        <w:t>φsψ+φcψψ+φcψψ−φcψψ</w:t>
      </w:r>
      <w:proofErr w:type="spellEnd"/>
      <w:r>
        <w:rPr>
          <w:rFonts w:ascii="Times" w:hAnsi="Times" w:cs="Times"/>
          <w:color w:val="000000"/>
          <w:sz w:val="26"/>
          <w:szCs w:val="26"/>
        </w:rPr>
        <w:t xml:space="preserve"> u </w:t>
      </w:r>
    </w:p>
    <w:p w:rsidR="00E9297F" w:rsidRDefault="00E9297F" w:rsidP="00E9297F">
      <w:pPr>
        <w:widowControl w:val="0"/>
        <w:autoSpaceDE w:val="0"/>
        <w:autoSpaceDN w:val="0"/>
        <w:adjustRightInd w:val="0"/>
        <w:spacing w:after="240" w:line="200" w:lineRule="atLeast"/>
        <w:rPr>
          <w:rFonts w:ascii="Times" w:hAnsi="Times" w:cs="Times"/>
          <w:color w:val="000000"/>
        </w:rPr>
      </w:pPr>
      <w:r>
        <w:rPr>
          <w:rFonts w:ascii="Times" w:hAnsi="Times" w:cs="Times"/>
          <w:color w:val="000000"/>
          <w:sz w:val="18"/>
          <w:szCs w:val="18"/>
        </w:rPr>
        <w:t xml:space="preserve">111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(33) After substituting x into (30), we can prove that the fourth derivative of position is proportional to u</w:t>
      </w:r>
      <w:r>
        <w:rPr>
          <w:rFonts w:ascii="Times" w:hAnsi="Times" w:cs="Times"/>
          <w:color w:val="000000"/>
          <w:position w:val="-3"/>
          <w:sz w:val="18"/>
          <w:szCs w:val="18"/>
        </w:rPr>
        <w:t>1</w:t>
      </w:r>
      <w:r>
        <w:rPr>
          <w:rFonts w:ascii="Times" w:hAnsi="Times" w:cs="Times"/>
          <w:color w:val="000000"/>
          <w:sz w:val="26"/>
          <w:szCs w:val="26"/>
        </w:rPr>
        <w:t xml:space="preserve">. So, it is proved that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.... </w:t>
      </w:r>
      <w:proofErr w:type="spellStart"/>
      <w:proofErr w:type="gramEnd"/>
      <w:r>
        <w:rPr>
          <w:rFonts w:ascii="Times" w:hAnsi="Times" w:cs="Times"/>
          <w:color w:val="000000"/>
          <w:sz w:val="26"/>
          <w:szCs w:val="26"/>
        </w:rPr>
        <w:t>quadrotor</w:t>
      </w:r>
      <w:proofErr w:type="spellEnd"/>
      <w:r>
        <w:rPr>
          <w:rFonts w:ascii="Times" w:hAnsi="Times" w:cs="Times"/>
          <w:color w:val="000000"/>
          <w:sz w:val="26"/>
          <w:szCs w:val="26"/>
        </w:rPr>
        <w:t xml:space="preserve"> is a differentially flat system [1] [4].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VII. 3D T</w:t>
      </w:r>
      <w:r>
        <w:rPr>
          <w:rFonts w:ascii="Times" w:hAnsi="Times" w:cs="Times"/>
          <w:color w:val="000000"/>
          <w:sz w:val="21"/>
          <w:szCs w:val="21"/>
        </w:rPr>
        <w:t xml:space="preserve">RAJECTORY </w:t>
      </w:r>
      <w:r>
        <w:rPr>
          <w:rFonts w:ascii="Times" w:hAnsi="Times" w:cs="Times"/>
          <w:color w:val="000000"/>
          <w:sz w:val="26"/>
          <w:szCs w:val="26"/>
        </w:rPr>
        <w:t>G</w:t>
      </w:r>
      <w:r>
        <w:rPr>
          <w:rFonts w:ascii="Times" w:hAnsi="Times" w:cs="Times"/>
          <w:color w:val="000000"/>
          <w:sz w:val="21"/>
          <w:szCs w:val="21"/>
        </w:rPr>
        <w:t>ENERATION </w:t>
      </w:r>
      <w:r>
        <w:rPr>
          <w:rFonts w:ascii="Times" w:hAnsi="Times" w:cs="Times"/>
          <w:color w:val="000000"/>
          <w:sz w:val="26"/>
          <w:szCs w:val="26"/>
        </w:rPr>
        <w:t xml:space="preserve">For the purpose of this simulation, I used the optimal trajectory defined in [1] For optimal trajectory following function is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used</w:t>
      </w:r>
      <w:proofErr w:type="gramEnd"/>
      <w:r>
        <w:rPr>
          <w:rFonts w:ascii="Times" w:hAnsi="Times" w:cs="Times"/>
          <w:color w:val="000000"/>
          <w:sz w:val="26"/>
          <w:szCs w:val="26"/>
        </w:rPr>
        <w:t xml:space="preserve"> based on Calculus of Variations, </w:t>
      </w:r>
    </w:p>
    <w:p w:rsidR="00E9297F" w:rsidRDefault="00E9297F" w:rsidP="00E9297F">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3"/>
          <w:sz w:val="18"/>
          <w:szCs w:val="18"/>
        </w:rPr>
        <w:t>T</w:t>
      </w:r>
      <w:r>
        <w:rPr>
          <w:rFonts w:ascii="Times" w:hAnsi="Times" w:cs="Times"/>
          <w:color w:val="000000"/>
          <w:sz w:val="18"/>
          <w:szCs w:val="18"/>
        </w:rPr>
        <w:t> </w:t>
      </w:r>
      <w:proofErr w:type="gramStart"/>
      <w:r>
        <w:rPr>
          <w:rFonts w:ascii="Times" w:hAnsi="Times" w:cs="Times"/>
          <w:color w:val="000000"/>
          <w:sz w:val="26"/>
          <w:szCs w:val="26"/>
        </w:rPr>
        <w:t>x</w:t>
      </w:r>
      <w:r>
        <w:rPr>
          <w:rFonts w:ascii="Monaco" w:hAnsi="Monaco" w:cs="Monaco"/>
          <w:color w:val="000000"/>
          <w:sz w:val="26"/>
          <w:szCs w:val="26"/>
        </w:rPr>
        <w:t>∗</w:t>
      </w:r>
      <w:proofErr w:type="gramEnd"/>
      <w:r>
        <w:rPr>
          <w:rFonts w:ascii="Times" w:hAnsi="Times" w:cs="Times"/>
          <w:color w:val="000000"/>
          <w:sz w:val="26"/>
          <w:szCs w:val="26"/>
        </w:rPr>
        <w:t xml:space="preserve">(t) = </w:t>
      </w:r>
      <w:proofErr w:type="spellStart"/>
      <w:r>
        <w:rPr>
          <w:rFonts w:ascii="Times" w:hAnsi="Times" w:cs="Times"/>
          <w:color w:val="000000"/>
          <w:sz w:val="26"/>
          <w:szCs w:val="26"/>
        </w:rPr>
        <w:t>argmin</w:t>
      </w:r>
      <w:proofErr w:type="spellEnd"/>
      <w:r>
        <w:rPr>
          <w:rFonts w:ascii="Times" w:hAnsi="Times" w:cs="Times"/>
          <w:color w:val="000000"/>
          <w:sz w:val="26"/>
          <w:szCs w:val="26"/>
        </w:rPr>
        <w:t xml:space="preserve"> L(x ̇,</w:t>
      </w:r>
      <w:proofErr w:type="spellStart"/>
      <w:r>
        <w:rPr>
          <w:rFonts w:ascii="Times" w:hAnsi="Times" w:cs="Times"/>
          <w:color w:val="000000"/>
          <w:sz w:val="26"/>
          <w:szCs w:val="26"/>
        </w:rPr>
        <w:t>xt</w:t>
      </w:r>
      <w:proofErr w:type="spellEnd"/>
      <w:r>
        <w:rPr>
          <w:rFonts w:ascii="Times" w:hAnsi="Times" w:cs="Times"/>
          <w:color w:val="000000"/>
          <w:sz w:val="26"/>
          <w:szCs w:val="26"/>
        </w:rPr>
        <w:t>)</w:t>
      </w:r>
      <w:proofErr w:type="spellStart"/>
      <w:r>
        <w:rPr>
          <w:rFonts w:ascii="Times" w:hAnsi="Times" w:cs="Times"/>
          <w:color w:val="000000"/>
          <w:sz w:val="26"/>
          <w:szCs w:val="26"/>
        </w:rPr>
        <w:t>dt</w:t>
      </w:r>
      <w:proofErr w:type="spellEnd"/>
      <w:r>
        <w:rPr>
          <w:rFonts w:ascii="Times" w:hAnsi="Times" w:cs="Times"/>
          <w:color w:val="000000"/>
          <w:sz w:val="26"/>
          <w:szCs w:val="26"/>
        </w:rPr>
        <w:t xml:space="preserve"> (34) </w:t>
      </w:r>
    </w:p>
    <w:p w:rsidR="00E9297F" w:rsidRDefault="00E9297F" w:rsidP="00E9297F">
      <w:pPr>
        <w:widowControl w:val="0"/>
        <w:autoSpaceDE w:val="0"/>
        <w:autoSpaceDN w:val="0"/>
        <w:adjustRightInd w:val="0"/>
        <w:spacing w:after="240" w:line="200" w:lineRule="atLeast"/>
        <w:rPr>
          <w:rFonts w:ascii="Times" w:hAnsi="Times" w:cs="Times"/>
          <w:color w:val="000000"/>
        </w:rPr>
      </w:pPr>
      <w:proofErr w:type="gramStart"/>
      <w:r>
        <w:rPr>
          <w:rFonts w:ascii="Times" w:hAnsi="Times" w:cs="Times"/>
          <w:color w:val="000000"/>
          <w:sz w:val="18"/>
          <w:szCs w:val="18"/>
        </w:rPr>
        <w:t>x</w:t>
      </w:r>
      <w:proofErr w:type="gramEnd"/>
      <w:r>
        <w:rPr>
          <w:rFonts w:ascii="Times" w:hAnsi="Times" w:cs="Times"/>
          <w:color w:val="000000"/>
          <w:sz w:val="18"/>
          <w:szCs w:val="18"/>
        </w:rPr>
        <w:t xml:space="preserve">(t) </w:t>
      </w:r>
      <w:r>
        <w:rPr>
          <w:rFonts w:ascii="Times" w:hAnsi="Times" w:cs="Times"/>
          <w:color w:val="000000"/>
          <w:position w:val="-6"/>
          <w:sz w:val="18"/>
          <w:szCs w:val="18"/>
        </w:rPr>
        <w:t>0</w:t>
      </w:r>
      <w:r>
        <w:rPr>
          <w:rFonts w:ascii="Times" w:hAnsi="Times" w:cs="Times"/>
          <w:color w:val="000000"/>
          <w:sz w:val="18"/>
          <w:szCs w:val="18"/>
        </w:rPr>
        <w:t> </w:t>
      </w:r>
      <w:r>
        <w:rPr>
          <w:rFonts w:ascii="Times" w:hAnsi="Times" w:cs="Times"/>
          <w:color w:val="000000"/>
          <w:sz w:val="26"/>
          <w:szCs w:val="26"/>
        </w:rPr>
        <w:t xml:space="preserve">solving functional L using Euler-Lagrange equation gives use the optimal function.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spellStart"/>
      <w:proofErr w:type="gramStart"/>
      <w:r>
        <w:rPr>
          <w:rFonts w:ascii="Times" w:hAnsi="Times" w:cs="Times"/>
          <w:color w:val="000000"/>
          <w:sz w:val="26"/>
          <w:szCs w:val="26"/>
        </w:rPr>
        <w:t>ddt</w:t>
      </w:r>
      <w:proofErr w:type="spellEnd"/>
      <w:proofErr w:type="gramEnd"/>
      <w:r>
        <w:rPr>
          <w:rFonts w:ascii="Times" w:hAnsi="Times" w:cs="Times"/>
          <w:color w:val="000000"/>
          <w:position w:val="29"/>
          <w:sz w:val="26"/>
          <w:szCs w:val="26"/>
        </w:rPr>
        <w:t xml:space="preserve"> </w:t>
      </w:r>
      <w:r>
        <w:rPr>
          <w:rFonts w:ascii="Times" w:hAnsi="Times" w:cs="Times"/>
          <w:color w:val="000000"/>
          <w:position w:val="18"/>
          <w:sz w:val="26"/>
          <w:szCs w:val="26"/>
        </w:rPr>
        <w:t>∂L</w:t>
      </w:r>
      <w:r>
        <w:rPr>
          <w:rFonts w:ascii="Times" w:hAnsi="Times" w:cs="Times"/>
          <w:color w:val="000000"/>
          <w:position w:val="29"/>
          <w:sz w:val="26"/>
          <w:szCs w:val="26"/>
        </w:rPr>
        <w:t xml:space="preserve"> </w:t>
      </w:r>
      <w:r>
        <w:rPr>
          <w:rFonts w:ascii="Times" w:hAnsi="Times" w:cs="Times"/>
          <w:color w:val="000000"/>
          <w:sz w:val="26"/>
          <w:szCs w:val="26"/>
        </w:rPr>
        <w:t xml:space="preserve">− </w:t>
      </w:r>
      <w:r>
        <w:rPr>
          <w:rFonts w:ascii="Times" w:hAnsi="Times" w:cs="Times"/>
          <w:color w:val="000000"/>
          <w:position w:val="18"/>
          <w:sz w:val="26"/>
          <w:szCs w:val="26"/>
        </w:rPr>
        <w:t xml:space="preserve">∂L </w:t>
      </w:r>
      <w:r>
        <w:rPr>
          <w:rFonts w:ascii="Times" w:hAnsi="Times" w:cs="Times"/>
          <w:color w:val="000000"/>
          <w:sz w:val="26"/>
          <w:szCs w:val="26"/>
        </w:rPr>
        <w:t xml:space="preserve">= 0 (35) ∂ x ̇ ∂ x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smooth trajectories generation, </w:t>
      </w:r>
      <w:proofErr w:type="spellStart"/>
      <w:r>
        <w:rPr>
          <w:rFonts w:ascii="Times" w:hAnsi="Times" w:cs="Times"/>
          <w:color w:val="000000"/>
          <w:sz w:val="26"/>
          <w:szCs w:val="26"/>
        </w:rPr>
        <w:t>Mellinger</w:t>
      </w:r>
      <w:proofErr w:type="spellEnd"/>
      <w:r>
        <w:rPr>
          <w:rFonts w:ascii="Times" w:hAnsi="Times" w:cs="Times"/>
          <w:color w:val="000000"/>
          <w:sz w:val="26"/>
          <w:szCs w:val="26"/>
        </w:rPr>
        <w:t xml:space="preserve"> [1], use following functional </w:t>
      </w:r>
    </w:p>
    <w:p w:rsidR="00E9297F" w:rsidRDefault="00E9297F" w:rsidP="00E9297F">
      <w:pPr>
        <w:widowControl w:val="0"/>
        <w:autoSpaceDE w:val="0"/>
        <w:autoSpaceDN w:val="0"/>
        <w:adjustRightInd w:val="0"/>
        <w:spacing w:after="240" w:line="200" w:lineRule="atLeast"/>
        <w:rPr>
          <w:rFonts w:ascii="Times" w:hAnsi="Times" w:cs="Times"/>
          <w:color w:val="000000"/>
        </w:rPr>
      </w:pPr>
      <w:r>
        <w:rPr>
          <w:rFonts w:ascii="Times" w:hAnsi="Times" w:cs="Times"/>
          <w:color w:val="000000"/>
          <w:position w:val="-3"/>
          <w:sz w:val="18"/>
          <w:szCs w:val="18"/>
        </w:rPr>
        <w:t>T</w:t>
      </w:r>
      <w:r>
        <w:rPr>
          <w:rFonts w:ascii="Times" w:hAnsi="Times" w:cs="Times"/>
          <w:color w:val="000000"/>
          <w:sz w:val="18"/>
          <w:szCs w:val="18"/>
        </w:rPr>
        <w:t> </w:t>
      </w:r>
      <w:proofErr w:type="gramStart"/>
      <w:r>
        <w:rPr>
          <w:rFonts w:ascii="Times" w:hAnsi="Times" w:cs="Times"/>
          <w:color w:val="000000"/>
          <w:sz w:val="26"/>
          <w:szCs w:val="26"/>
        </w:rPr>
        <w:t>x</w:t>
      </w:r>
      <w:proofErr w:type="gramEnd"/>
      <w:r>
        <w:rPr>
          <w:rFonts w:ascii="Times" w:hAnsi="Times" w:cs="Times"/>
          <w:color w:val="000000"/>
          <w:sz w:val="26"/>
          <w:szCs w:val="26"/>
        </w:rPr>
        <w:t xml:space="preserve"> </w:t>
      </w:r>
      <w:r>
        <w:rPr>
          <w:rFonts w:ascii="Monaco" w:hAnsi="Monaco" w:cs="Monaco"/>
          <w:color w:val="000000"/>
          <w:sz w:val="26"/>
          <w:szCs w:val="26"/>
        </w:rPr>
        <w:t>∗</w:t>
      </w:r>
      <w:r>
        <w:rPr>
          <w:rFonts w:ascii="Times" w:hAnsi="Times" w:cs="Times"/>
          <w:color w:val="000000"/>
          <w:sz w:val="26"/>
          <w:szCs w:val="26"/>
        </w:rPr>
        <w:t xml:space="preserve"> (t) = </w:t>
      </w:r>
      <w:proofErr w:type="spellStart"/>
      <w:r>
        <w:rPr>
          <w:rFonts w:ascii="Times" w:hAnsi="Times" w:cs="Times"/>
          <w:color w:val="000000"/>
          <w:sz w:val="26"/>
          <w:szCs w:val="26"/>
        </w:rPr>
        <w:t>arg</w:t>
      </w:r>
      <w:proofErr w:type="spellEnd"/>
      <w:r>
        <w:rPr>
          <w:rFonts w:ascii="Times" w:hAnsi="Times" w:cs="Times"/>
          <w:color w:val="000000"/>
          <w:sz w:val="26"/>
          <w:szCs w:val="26"/>
        </w:rPr>
        <w:t xml:space="preserve"> min ((x</w:t>
      </w:r>
      <w:r>
        <w:rPr>
          <w:rFonts w:ascii="Times" w:hAnsi="Times" w:cs="Times"/>
          <w:color w:val="000000"/>
          <w:position w:val="10"/>
          <w:sz w:val="18"/>
          <w:szCs w:val="18"/>
        </w:rPr>
        <w:t>n</w:t>
      </w:r>
      <w:r>
        <w:rPr>
          <w:rFonts w:ascii="Times" w:hAnsi="Times" w:cs="Times"/>
          <w:color w:val="000000"/>
          <w:sz w:val="26"/>
          <w:szCs w:val="26"/>
        </w:rPr>
        <w:t>)</w:t>
      </w:r>
      <w:r>
        <w:rPr>
          <w:rFonts w:ascii="Times" w:hAnsi="Times" w:cs="Times"/>
          <w:color w:val="000000"/>
          <w:position w:val="10"/>
          <w:sz w:val="18"/>
          <w:szCs w:val="18"/>
        </w:rPr>
        <w:t>2</w:t>
      </w:r>
      <w:r>
        <w:rPr>
          <w:rFonts w:ascii="Times" w:hAnsi="Times" w:cs="Times"/>
          <w:color w:val="000000"/>
          <w:sz w:val="26"/>
          <w:szCs w:val="26"/>
        </w:rPr>
        <w:t>)</w:t>
      </w:r>
      <w:proofErr w:type="spellStart"/>
      <w:r>
        <w:rPr>
          <w:rFonts w:ascii="Times" w:hAnsi="Times" w:cs="Times"/>
          <w:color w:val="000000"/>
          <w:sz w:val="26"/>
          <w:szCs w:val="26"/>
        </w:rPr>
        <w:t>dt</w:t>
      </w:r>
      <w:proofErr w:type="spellEnd"/>
      <w:r>
        <w:rPr>
          <w:rFonts w:ascii="Times" w:hAnsi="Times" w:cs="Times"/>
          <w:color w:val="000000"/>
          <w:sz w:val="26"/>
          <w:szCs w:val="26"/>
        </w:rPr>
        <w:t xml:space="preserve"> (36) </w:t>
      </w:r>
    </w:p>
    <w:p w:rsidR="00E9297F" w:rsidRDefault="00E9297F" w:rsidP="00E9297F">
      <w:pPr>
        <w:widowControl w:val="0"/>
        <w:autoSpaceDE w:val="0"/>
        <w:autoSpaceDN w:val="0"/>
        <w:adjustRightInd w:val="0"/>
        <w:spacing w:after="240" w:line="200" w:lineRule="atLeast"/>
        <w:rPr>
          <w:rFonts w:ascii="Times" w:hAnsi="Times" w:cs="Times"/>
          <w:color w:val="000000"/>
        </w:rPr>
      </w:pPr>
      <w:proofErr w:type="gramStart"/>
      <w:r>
        <w:rPr>
          <w:rFonts w:ascii="Times" w:hAnsi="Times" w:cs="Times"/>
          <w:color w:val="000000"/>
          <w:sz w:val="18"/>
          <w:szCs w:val="18"/>
        </w:rPr>
        <w:t>x</w:t>
      </w:r>
      <w:proofErr w:type="gramEnd"/>
      <w:r>
        <w:rPr>
          <w:rFonts w:ascii="Times" w:hAnsi="Times" w:cs="Times"/>
          <w:color w:val="000000"/>
          <w:sz w:val="18"/>
          <w:szCs w:val="18"/>
        </w:rPr>
        <w:t xml:space="preserve">(t) </w:t>
      </w:r>
      <w:r>
        <w:rPr>
          <w:rFonts w:ascii="Times" w:hAnsi="Times" w:cs="Times"/>
          <w:color w:val="000000"/>
          <w:position w:val="-6"/>
          <w:sz w:val="18"/>
          <w:szCs w:val="18"/>
        </w:rPr>
        <w:t xml:space="preserve">0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when</w:t>
      </w:r>
      <w:proofErr w:type="gramEnd"/>
      <w:r>
        <w:rPr>
          <w:rFonts w:ascii="Times" w:hAnsi="Times" w:cs="Times"/>
          <w:color w:val="000000"/>
          <w:sz w:val="26"/>
          <w:szCs w:val="26"/>
        </w:rPr>
        <w:t xml:space="preserve"> n = 1, we get shortest distance with minimum velocity, n = 2 gives minimum acceleration, n = 3 gives minimum acceleration and n = 4 produces minimum snap trajectory. For rest of the paper, I will be using minimum snap trajectory for simulation purpose.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A. Minimum Snap Trajectory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Minimum snap trajectory is 7th order polynomial. If we are given a set of n + 1 waypoints w</w:t>
      </w:r>
      <w:r>
        <w:rPr>
          <w:rFonts w:ascii="Times" w:hAnsi="Times" w:cs="Times"/>
          <w:color w:val="000000"/>
          <w:position w:val="-3"/>
          <w:sz w:val="18"/>
          <w:szCs w:val="18"/>
        </w:rPr>
        <w:t xml:space="preserve">0 </w:t>
      </w:r>
      <w:r>
        <w:rPr>
          <w:rFonts w:ascii="Times" w:hAnsi="Times" w:cs="Times"/>
          <w:color w:val="000000"/>
          <w:sz w:val="26"/>
          <w:szCs w:val="26"/>
        </w:rPr>
        <w:t>, ...w</w:t>
      </w:r>
      <w:r>
        <w:rPr>
          <w:rFonts w:ascii="Times" w:hAnsi="Times" w:cs="Times"/>
          <w:color w:val="000000"/>
          <w:position w:val="-3"/>
          <w:sz w:val="18"/>
          <w:szCs w:val="18"/>
        </w:rPr>
        <w:t xml:space="preserve">n </w:t>
      </w:r>
      <w:r>
        <w:rPr>
          <w:rFonts w:ascii="Times" w:hAnsi="Times" w:cs="Times"/>
          <w:color w:val="000000"/>
          <w:sz w:val="26"/>
          <w:szCs w:val="26"/>
        </w:rPr>
        <w:t>, the minimum snap trajectory is a piecewise polynomial composed of n 7th order polynomials. Each polynomial piece p</w:t>
      </w:r>
      <w:proofErr w:type="spellStart"/>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r>
        <w:rPr>
          <w:rFonts w:ascii="Times" w:hAnsi="Times" w:cs="Times"/>
          <w:color w:val="000000"/>
          <w:sz w:val="26"/>
          <w:szCs w:val="26"/>
        </w:rPr>
        <w:t>travels between a pair of waypoints w</w:t>
      </w:r>
      <w:r>
        <w:rPr>
          <w:rFonts w:ascii="Times" w:hAnsi="Times" w:cs="Times"/>
          <w:color w:val="000000"/>
          <w:position w:val="-3"/>
          <w:sz w:val="18"/>
          <w:szCs w:val="18"/>
        </w:rPr>
        <w:t xml:space="preserve">i−1 </w:t>
      </w:r>
      <w:r>
        <w:rPr>
          <w:rFonts w:ascii="Times" w:hAnsi="Times" w:cs="Times"/>
          <w:color w:val="000000"/>
          <w:sz w:val="26"/>
          <w:szCs w:val="26"/>
        </w:rPr>
        <w:t>and w</w:t>
      </w:r>
      <w:proofErr w:type="spellStart"/>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r>
        <w:rPr>
          <w:rFonts w:ascii="Times" w:hAnsi="Times" w:cs="Times"/>
          <w:color w:val="000000"/>
          <w:sz w:val="26"/>
          <w:szCs w:val="26"/>
        </w:rPr>
        <w:t>and takes a known amount of time T</w:t>
      </w:r>
      <w:proofErr w:type="spellStart"/>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r>
        <w:rPr>
          <w:rFonts w:ascii="Times" w:hAnsi="Times" w:cs="Times"/>
          <w:color w:val="000000"/>
          <w:sz w:val="26"/>
          <w:szCs w:val="26"/>
        </w:rPr>
        <w:t xml:space="preserve">to complete </w:t>
      </w:r>
      <w:proofErr w:type="spellStart"/>
      <w:r>
        <w:rPr>
          <w:rFonts w:ascii="Times" w:hAnsi="Times" w:cs="Times"/>
          <w:color w:val="000000"/>
          <w:sz w:val="26"/>
          <w:szCs w:val="26"/>
        </w:rPr>
        <w:t>i</w:t>
      </w:r>
      <w:proofErr w:type="spellEnd"/>
      <w:r>
        <w:rPr>
          <w:rFonts w:ascii="Times" w:hAnsi="Times" w:cs="Times"/>
          <w:color w:val="000000"/>
          <w:sz w:val="26"/>
          <w:szCs w:val="26"/>
        </w:rPr>
        <w:t xml:space="preserve"> = 1</w:t>
      </w:r>
      <w:proofErr w:type="gramStart"/>
      <w:r>
        <w:rPr>
          <w:rFonts w:ascii="Times" w:hAnsi="Times" w:cs="Times"/>
          <w:color w:val="000000"/>
          <w:sz w:val="26"/>
          <w:szCs w:val="26"/>
        </w:rPr>
        <w:t>, ...</w:t>
      </w:r>
      <w:proofErr w:type="gramEnd"/>
      <w:r>
        <w:rPr>
          <w:rFonts w:ascii="Times" w:hAnsi="Times" w:cs="Times"/>
          <w:color w:val="000000"/>
          <w:sz w:val="26"/>
          <w:szCs w:val="26"/>
        </w:rPr>
        <w:t xml:space="preserve">, n.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Let S</w:t>
      </w:r>
      <w:r>
        <w:rPr>
          <w:rFonts w:ascii="Times" w:hAnsi="Times" w:cs="Times"/>
          <w:color w:val="000000"/>
          <w:position w:val="-3"/>
          <w:sz w:val="18"/>
          <w:szCs w:val="18"/>
        </w:rPr>
        <w:t xml:space="preserve">0 </w:t>
      </w:r>
      <w:r>
        <w:rPr>
          <w:rFonts w:ascii="Times" w:hAnsi="Times" w:cs="Times"/>
          <w:color w:val="000000"/>
          <w:sz w:val="26"/>
          <w:szCs w:val="26"/>
        </w:rPr>
        <w:t xml:space="preserve">= 0 and for </w:t>
      </w:r>
      <w:proofErr w:type="spellStart"/>
      <w:r>
        <w:rPr>
          <w:rFonts w:ascii="Times" w:hAnsi="Times" w:cs="Times"/>
          <w:color w:val="000000"/>
          <w:sz w:val="26"/>
          <w:szCs w:val="26"/>
        </w:rPr>
        <w:t>i</w:t>
      </w:r>
      <w:proofErr w:type="spellEnd"/>
      <w:r>
        <w:rPr>
          <w:rFonts w:ascii="Times" w:hAnsi="Times" w:cs="Times"/>
          <w:color w:val="000000"/>
          <w:sz w:val="26"/>
          <w:szCs w:val="26"/>
        </w:rPr>
        <w:t xml:space="preserve"> = 1</w:t>
      </w:r>
      <w:proofErr w:type="gramStart"/>
      <w:r>
        <w:rPr>
          <w:rFonts w:ascii="Times" w:hAnsi="Times" w:cs="Times"/>
          <w:color w:val="000000"/>
          <w:sz w:val="26"/>
          <w:szCs w:val="26"/>
        </w:rPr>
        <w:t>,...,</w:t>
      </w:r>
      <w:proofErr w:type="spellStart"/>
      <w:proofErr w:type="gramEnd"/>
      <w:r>
        <w:rPr>
          <w:rFonts w:ascii="Times" w:hAnsi="Times" w:cs="Times"/>
          <w:color w:val="000000"/>
          <w:sz w:val="26"/>
          <w:szCs w:val="26"/>
        </w:rPr>
        <w:t>n,S</w:t>
      </w:r>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r>
        <w:rPr>
          <w:rFonts w:ascii="Times" w:hAnsi="Times" w:cs="Times"/>
          <w:color w:val="000000"/>
          <w:sz w:val="26"/>
          <w:szCs w:val="26"/>
        </w:rPr>
        <w:t xml:space="preserve">= </w:t>
      </w:r>
      <w:proofErr w:type="spellStart"/>
      <w:r>
        <w:rPr>
          <w:rFonts w:ascii="Times" w:hAnsi="Times" w:cs="Times"/>
          <w:color w:val="000000"/>
          <w:position w:val="13"/>
          <w:sz w:val="18"/>
          <w:szCs w:val="18"/>
        </w:rPr>
        <w:t>i</w:t>
      </w:r>
      <w:proofErr w:type="spellEnd"/>
      <w:r>
        <w:rPr>
          <w:rFonts w:ascii="Times" w:hAnsi="Times" w:cs="Times"/>
          <w:color w:val="000000"/>
          <w:position w:val="-8"/>
          <w:sz w:val="18"/>
          <w:szCs w:val="18"/>
        </w:rPr>
        <w:t xml:space="preserve">k=1 </w:t>
      </w:r>
      <w:r>
        <w:rPr>
          <w:rFonts w:ascii="Times" w:hAnsi="Times" w:cs="Times"/>
          <w:color w:val="000000"/>
          <w:sz w:val="26"/>
          <w:szCs w:val="26"/>
        </w:rPr>
        <w:t>T</w:t>
      </w:r>
      <w:r>
        <w:rPr>
          <w:rFonts w:ascii="Times" w:hAnsi="Times" w:cs="Times"/>
          <w:color w:val="000000"/>
          <w:position w:val="-3"/>
          <w:sz w:val="18"/>
          <w:szCs w:val="18"/>
        </w:rPr>
        <w:t>k</w:t>
      </w:r>
      <w:r>
        <w:rPr>
          <w:rFonts w:ascii="Times" w:hAnsi="Times" w:cs="Times"/>
          <w:color w:val="000000"/>
          <w:sz w:val="26"/>
          <w:szCs w:val="26"/>
        </w:rPr>
        <w:t>. S</w:t>
      </w:r>
      <w:proofErr w:type="spellStart"/>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r>
        <w:rPr>
          <w:rFonts w:ascii="Times" w:hAnsi="Times" w:cs="Times"/>
          <w:color w:val="000000"/>
          <w:sz w:val="26"/>
          <w:szCs w:val="26"/>
        </w:rPr>
        <w:t>is the time it takes to reach waypoint w</w:t>
      </w:r>
      <w:proofErr w:type="spellStart"/>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r>
        <w:rPr>
          <w:rFonts w:ascii="Times" w:hAnsi="Times" w:cs="Times"/>
          <w:color w:val="000000"/>
          <w:sz w:val="26"/>
          <w:szCs w:val="26"/>
        </w:rPr>
        <w:t>from waypoint w</w:t>
      </w:r>
      <w:r>
        <w:rPr>
          <w:rFonts w:ascii="Times" w:hAnsi="Times" w:cs="Times"/>
          <w:color w:val="000000"/>
          <w:position w:val="-3"/>
          <w:sz w:val="18"/>
          <w:szCs w:val="18"/>
        </w:rPr>
        <w:t>0</w:t>
      </w:r>
      <w:r>
        <w:rPr>
          <w:rFonts w:ascii="Times" w:hAnsi="Times" w:cs="Times"/>
          <w:color w:val="000000"/>
          <w:sz w:val="26"/>
          <w:szCs w:val="26"/>
        </w:rPr>
        <w:t>. Then the polynomial p</w:t>
      </w:r>
      <w:proofErr w:type="spellStart"/>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r>
        <w:rPr>
          <w:rFonts w:ascii="Times" w:hAnsi="Times" w:cs="Times"/>
          <w:color w:val="000000"/>
          <w:sz w:val="26"/>
          <w:szCs w:val="26"/>
        </w:rPr>
        <w:t xml:space="preserve">has the form: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t</w:t>
      </w:r>
      <w:proofErr w:type="gramEnd"/>
      <w:r>
        <w:rPr>
          <w:rFonts w:ascii="Times" w:hAnsi="Times" w:cs="Times"/>
          <w:color w:val="000000"/>
          <w:sz w:val="26"/>
          <w:szCs w:val="26"/>
        </w:rPr>
        <w:t xml:space="preserve"> − S</w:t>
      </w:r>
      <w:r>
        <w:rPr>
          <w:rFonts w:ascii="Times" w:hAnsi="Times" w:cs="Times"/>
          <w:color w:val="000000"/>
          <w:position w:val="-3"/>
          <w:sz w:val="18"/>
          <w:szCs w:val="18"/>
        </w:rPr>
        <w:t xml:space="preserve">−i1 </w:t>
      </w:r>
      <w:r>
        <w:rPr>
          <w:rFonts w:ascii="Times" w:hAnsi="Times" w:cs="Times"/>
          <w:color w:val="000000"/>
          <w:sz w:val="26"/>
          <w:szCs w:val="26"/>
        </w:rPr>
        <w:t>t − S</w:t>
      </w:r>
      <w:r>
        <w:rPr>
          <w:rFonts w:ascii="Times" w:hAnsi="Times" w:cs="Times"/>
          <w:color w:val="000000"/>
          <w:position w:val="-3"/>
          <w:sz w:val="18"/>
          <w:szCs w:val="18"/>
        </w:rPr>
        <w:t xml:space="preserve">−i1 </w:t>
      </w:r>
      <w:r>
        <w:rPr>
          <w:rFonts w:ascii="Times" w:hAnsi="Times" w:cs="Times"/>
          <w:color w:val="000000"/>
          <w:position w:val="5"/>
          <w:sz w:val="18"/>
          <w:szCs w:val="18"/>
        </w:rPr>
        <w:t xml:space="preserve">2 </w:t>
      </w:r>
      <w:r>
        <w:rPr>
          <w:rFonts w:ascii="Times" w:hAnsi="Times" w:cs="Times"/>
          <w:color w:val="000000"/>
          <w:sz w:val="26"/>
          <w:szCs w:val="26"/>
        </w:rPr>
        <w:t>t − S</w:t>
      </w:r>
      <w:r>
        <w:rPr>
          <w:rFonts w:ascii="Times" w:hAnsi="Times" w:cs="Times"/>
          <w:color w:val="000000"/>
          <w:position w:val="-3"/>
          <w:sz w:val="18"/>
          <w:szCs w:val="18"/>
        </w:rPr>
        <w:t xml:space="preserve">−i1 </w:t>
      </w:r>
      <w:r>
        <w:rPr>
          <w:rFonts w:ascii="Times" w:hAnsi="Times" w:cs="Times"/>
          <w:color w:val="000000"/>
          <w:position w:val="5"/>
          <w:sz w:val="18"/>
          <w:szCs w:val="18"/>
        </w:rPr>
        <w:t>7</w:t>
      </w:r>
      <w:r>
        <w:rPr>
          <w:rFonts w:ascii="Times" w:hAnsi="Times" w:cs="Times"/>
          <w:color w:val="000000"/>
          <w:sz w:val="18"/>
          <w:szCs w:val="18"/>
        </w:rPr>
        <w:t> </w:t>
      </w:r>
      <w:r>
        <w:rPr>
          <w:rFonts w:ascii="Times" w:hAnsi="Times" w:cs="Times"/>
          <w:color w:val="000000"/>
          <w:sz w:val="26"/>
          <w:szCs w:val="26"/>
        </w:rPr>
        <w:t>p</w:t>
      </w:r>
      <w:proofErr w:type="spellStart"/>
      <w:r>
        <w:rPr>
          <w:rFonts w:ascii="Times" w:hAnsi="Times" w:cs="Times"/>
          <w:color w:val="000000"/>
          <w:position w:val="-3"/>
          <w:sz w:val="18"/>
          <w:szCs w:val="18"/>
        </w:rPr>
        <w:t>i</w:t>
      </w:r>
      <w:proofErr w:type="spellEnd"/>
      <w:r>
        <w:rPr>
          <w:rFonts w:ascii="Times" w:hAnsi="Times" w:cs="Times"/>
          <w:color w:val="000000"/>
          <w:sz w:val="26"/>
          <w:szCs w:val="26"/>
        </w:rPr>
        <w:t>(t)=α</w:t>
      </w:r>
      <w:r>
        <w:rPr>
          <w:rFonts w:ascii="Times" w:hAnsi="Times" w:cs="Times"/>
          <w:color w:val="000000"/>
          <w:position w:val="-3"/>
          <w:sz w:val="18"/>
          <w:szCs w:val="18"/>
        </w:rPr>
        <w:t xml:space="preserve">i0 </w:t>
      </w:r>
      <w:r>
        <w:rPr>
          <w:rFonts w:ascii="Times" w:hAnsi="Times" w:cs="Times"/>
          <w:color w:val="000000"/>
          <w:sz w:val="26"/>
          <w:szCs w:val="26"/>
        </w:rPr>
        <w:t>+α</w:t>
      </w:r>
      <w:r>
        <w:rPr>
          <w:rFonts w:ascii="Times" w:hAnsi="Times" w:cs="Times"/>
          <w:color w:val="000000"/>
          <w:position w:val="-3"/>
          <w:sz w:val="18"/>
          <w:szCs w:val="18"/>
        </w:rPr>
        <w:t xml:space="preserve">i1 </w:t>
      </w:r>
      <w:r>
        <w:rPr>
          <w:rFonts w:ascii="Times" w:hAnsi="Times" w:cs="Times"/>
          <w:color w:val="000000"/>
          <w:position w:val="-19"/>
          <w:sz w:val="26"/>
          <w:szCs w:val="26"/>
        </w:rPr>
        <w:t xml:space="preserve">T </w:t>
      </w:r>
      <w:r>
        <w:rPr>
          <w:rFonts w:ascii="Times" w:hAnsi="Times" w:cs="Times"/>
          <w:color w:val="000000"/>
          <w:sz w:val="26"/>
          <w:szCs w:val="26"/>
        </w:rPr>
        <w:t>+α</w:t>
      </w:r>
      <w:r>
        <w:rPr>
          <w:rFonts w:ascii="Times" w:hAnsi="Times" w:cs="Times"/>
          <w:color w:val="000000"/>
          <w:position w:val="-3"/>
          <w:sz w:val="18"/>
          <w:szCs w:val="18"/>
        </w:rPr>
        <w:t xml:space="preserve">i2 </w:t>
      </w:r>
      <w:r>
        <w:rPr>
          <w:rFonts w:ascii="Times" w:hAnsi="Times" w:cs="Times"/>
          <w:color w:val="000000"/>
          <w:position w:val="-19"/>
          <w:sz w:val="26"/>
          <w:szCs w:val="26"/>
        </w:rPr>
        <w:t xml:space="preserve">T </w:t>
      </w:r>
      <w:r>
        <w:rPr>
          <w:rFonts w:ascii="Times" w:hAnsi="Times" w:cs="Times"/>
          <w:color w:val="000000"/>
          <w:sz w:val="26"/>
          <w:szCs w:val="26"/>
        </w:rPr>
        <w:t>+...+α</w:t>
      </w:r>
      <w:r>
        <w:rPr>
          <w:rFonts w:ascii="Times" w:hAnsi="Times" w:cs="Times"/>
          <w:color w:val="000000"/>
          <w:position w:val="-3"/>
          <w:sz w:val="18"/>
          <w:szCs w:val="18"/>
        </w:rPr>
        <w:t xml:space="preserve">i7 </w:t>
      </w:r>
      <w:r>
        <w:rPr>
          <w:rFonts w:ascii="Times" w:hAnsi="Times" w:cs="Times"/>
          <w:color w:val="000000"/>
          <w:position w:val="-19"/>
          <w:sz w:val="26"/>
          <w:szCs w:val="26"/>
        </w:rPr>
        <w:t xml:space="preserve">T </w:t>
      </w:r>
      <w:r>
        <w:rPr>
          <w:rFonts w:ascii="Times" w:hAnsi="Times" w:cs="Times"/>
          <w:color w:val="000000"/>
          <w:sz w:val="26"/>
          <w:szCs w:val="26"/>
        </w:rPr>
        <w:t xml:space="preserve">(37) </w:t>
      </w:r>
    </w:p>
    <w:p w:rsidR="00E9297F" w:rsidRDefault="00E9297F" w:rsidP="00E9297F">
      <w:pPr>
        <w:widowControl w:val="0"/>
        <w:autoSpaceDE w:val="0"/>
        <w:autoSpaceDN w:val="0"/>
        <w:adjustRightInd w:val="0"/>
        <w:spacing w:after="240" w:line="200" w:lineRule="atLeast"/>
        <w:rPr>
          <w:rFonts w:ascii="Times" w:hAnsi="Times" w:cs="Times"/>
          <w:color w:val="000000"/>
        </w:rPr>
      </w:pPr>
      <w:proofErr w:type="gramStart"/>
      <w:r>
        <w:rPr>
          <w:rFonts w:ascii="Times" w:hAnsi="Times" w:cs="Times"/>
          <w:color w:val="000000"/>
          <w:sz w:val="18"/>
          <w:szCs w:val="18"/>
        </w:rPr>
        <w:t>iii</w:t>
      </w:r>
      <w:proofErr w:type="gramEnd"/>
      <w:r>
        <w:rPr>
          <w:rFonts w:ascii="Times" w:hAnsi="Times" w:cs="Times"/>
          <w:color w:val="000000"/>
          <w:sz w:val="18"/>
          <w:szCs w:val="18"/>
        </w:rPr>
        <w:t> </w:t>
      </w:r>
      <w:r>
        <w:rPr>
          <w:rFonts w:ascii="Times" w:hAnsi="Times" w:cs="Times"/>
          <w:color w:val="000000"/>
          <w:sz w:val="26"/>
          <w:szCs w:val="26"/>
        </w:rPr>
        <w:t>To obtain the complete equation for piecewise trajectory, we need to solve for all the coefficient ≈</w:t>
      </w:r>
      <w:proofErr w:type="spellStart"/>
      <w:r>
        <w:rPr>
          <w:rFonts w:ascii="Times" w:hAnsi="Times" w:cs="Times"/>
          <w:color w:val="000000"/>
          <w:position w:val="-3"/>
          <w:sz w:val="18"/>
          <w:szCs w:val="18"/>
        </w:rPr>
        <w:t>ij</w:t>
      </w:r>
      <w:proofErr w:type="spellEnd"/>
      <w:r>
        <w:rPr>
          <w:rFonts w:ascii="Times" w:hAnsi="Times" w:cs="Times"/>
          <w:color w:val="000000"/>
          <w:sz w:val="26"/>
          <w:szCs w:val="26"/>
        </w:rPr>
        <w:t xml:space="preserve">. There are 8n such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coefficients</w:t>
      </w:r>
      <w:proofErr w:type="gramEnd"/>
      <w:r>
        <w:rPr>
          <w:rFonts w:ascii="Times" w:hAnsi="Times" w:cs="Times"/>
          <w:color w:val="000000"/>
          <w:sz w:val="26"/>
          <w:szCs w:val="26"/>
        </w:rPr>
        <w:t xml:space="preserve">. </w:t>
      </w:r>
      <w:proofErr w:type="gramStart"/>
      <w:r>
        <w:rPr>
          <w:rFonts w:ascii="Times" w:hAnsi="Times" w:cs="Times"/>
          <w:color w:val="000000"/>
          <w:sz w:val="26"/>
          <w:szCs w:val="26"/>
        </w:rPr>
        <w:t>These coefficient</w:t>
      </w:r>
      <w:proofErr w:type="gramEnd"/>
      <w:r>
        <w:rPr>
          <w:rFonts w:ascii="Times" w:hAnsi="Times" w:cs="Times"/>
          <w:color w:val="000000"/>
          <w:sz w:val="26"/>
          <w:szCs w:val="26"/>
        </w:rPr>
        <w:t xml:space="preserve"> must satisfy a series of constraint. First the polynomial must go thought all the way points p</w:t>
      </w:r>
      <w:proofErr w:type="spellStart"/>
      <w:r>
        <w:rPr>
          <w:rFonts w:ascii="Times" w:hAnsi="Times" w:cs="Times"/>
          <w:color w:val="000000"/>
          <w:position w:val="-3"/>
          <w:sz w:val="18"/>
          <w:szCs w:val="18"/>
        </w:rPr>
        <w:t>i</w:t>
      </w:r>
      <w:proofErr w:type="spellEnd"/>
      <w:r>
        <w:rPr>
          <w:rFonts w:ascii="Times" w:hAnsi="Times" w:cs="Times"/>
          <w:color w:val="000000"/>
          <w:sz w:val="26"/>
          <w:szCs w:val="26"/>
        </w:rPr>
        <w:t>(S</w:t>
      </w:r>
      <w:r>
        <w:rPr>
          <w:rFonts w:ascii="Times" w:hAnsi="Times" w:cs="Times"/>
          <w:color w:val="000000"/>
          <w:position w:val="-3"/>
          <w:sz w:val="18"/>
          <w:szCs w:val="18"/>
        </w:rPr>
        <w:t>i−1</w:t>
      </w:r>
      <w:r>
        <w:rPr>
          <w:rFonts w:ascii="Times" w:hAnsi="Times" w:cs="Times"/>
          <w:color w:val="000000"/>
          <w:sz w:val="26"/>
          <w:szCs w:val="26"/>
        </w:rPr>
        <w:t>) = w</w:t>
      </w:r>
      <w:r>
        <w:rPr>
          <w:rFonts w:ascii="Times" w:hAnsi="Times" w:cs="Times"/>
          <w:color w:val="000000"/>
          <w:position w:val="-3"/>
          <w:sz w:val="18"/>
          <w:szCs w:val="18"/>
        </w:rPr>
        <w:t xml:space="preserve">i−1 </w:t>
      </w:r>
      <w:r>
        <w:rPr>
          <w:rFonts w:ascii="Times" w:hAnsi="Times" w:cs="Times"/>
          <w:color w:val="000000"/>
          <w:sz w:val="26"/>
          <w:szCs w:val="26"/>
        </w:rPr>
        <w:t>and p</w:t>
      </w:r>
      <w:proofErr w:type="spellStart"/>
      <w:r>
        <w:rPr>
          <w:rFonts w:ascii="Times" w:hAnsi="Times" w:cs="Times"/>
          <w:color w:val="000000"/>
          <w:position w:val="-3"/>
          <w:sz w:val="18"/>
          <w:szCs w:val="18"/>
        </w:rPr>
        <w:t>i</w:t>
      </w:r>
      <w:proofErr w:type="spellEnd"/>
      <w:r>
        <w:rPr>
          <w:rFonts w:ascii="Times" w:hAnsi="Times" w:cs="Times"/>
          <w:color w:val="000000"/>
          <w:sz w:val="26"/>
          <w:szCs w:val="26"/>
        </w:rPr>
        <w:t>(S</w:t>
      </w:r>
      <w:proofErr w:type="spellStart"/>
      <w:r>
        <w:rPr>
          <w:rFonts w:ascii="Times" w:hAnsi="Times" w:cs="Times"/>
          <w:color w:val="000000"/>
          <w:position w:val="-3"/>
          <w:sz w:val="18"/>
          <w:szCs w:val="18"/>
        </w:rPr>
        <w:t>i</w:t>
      </w:r>
      <w:proofErr w:type="spellEnd"/>
      <w:r>
        <w:rPr>
          <w:rFonts w:ascii="Times" w:hAnsi="Times" w:cs="Times"/>
          <w:color w:val="000000"/>
          <w:sz w:val="26"/>
          <w:szCs w:val="26"/>
        </w:rPr>
        <w:t>) = w</w:t>
      </w:r>
      <w:proofErr w:type="spellStart"/>
      <w:r>
        <w:rPr>
          <w:rFonts w:ascii="Times" w:hAnsi="Times" w:cs="Times"/>
          <w:color w:val="000000"/>
          <w:position w:val="-3"/>
          <w:sz w:val="18"/>
          <w:szCs w:val="18"/>
        </w:rPr>
        <w:t>i</w:t>
      </w:r>
      <w:proofErr w:type="spellEnd"/>
      <w:r>
        <w:rPr>
          <w:rFonts w:ascii="Times" w:hAnsi="Times" w:cs="Times"/>
          <w:color w:val="000000"/>
          <w:position w:val="-3"/>
          <w:sz w:val="18"/>
          <w:szCs w:val="18"/>
        </w:rPr>
        <w:t xml:space="preserve"> </w:t>
      </w:r>
      <w:r>
        <w:rPr>
          <w:rFonts w:ascii="Times" w:hAnsi="Times" w:cs="Times"/>
          <w:color w:val="000000"/>
          <w:sz w:val="26"/>
          <w:szCs w:val="26"/>
        </w:rPr>
        <w:t xml:space="preserve">for all </w:t>
      </w:r>
      <w:proofErr w:type="spellStart"/>
      <w:r>
        <w:rPr>
          <w:rFonts w:ascii="Times" w:hAnsi="Times" w:cs="Times"/>
          <w:color w:val="000000"/>
          <w:sz w:val="26"/>
          <w:szCs w:val="26"/>
        </w:rPr>
        <w:t>i</w:t>
      </w:r>
      <w:proofErr w:type="spellEnd"/>
      <w:r>
        <w:rPr>
          <w:rFonts w:ascii="Times" w:hAnsi="Times" w:cs="Times"/>
          <w:color w:val="000000"/>
          <w:sz w:val="26"/>
          <w:szCs w:val="26"/>
        </w:rPr>
        <w:t xml:space="preserve"> = 1</w:t>
      </w:r>
      <w:proofErr w:type="gramStart"/>
      <w:r>
        <w:rPr>
          <w:rFonts w:ascii="Times" w:hAnsi="Times" w:cs="Times"/>
          <w:color w:val="000000"/>
          <w:sz w:val="26"/>
          <w:szCs w:val="26"/>
        </w:rPr>
        <w:t>,...,</w:t>
      </w:r>
      <w:proofErr w:type="gramEnd"/>
      <w:r>
        <w:rPr>
          <w:rFonts w:ascii="Times" w:hAnsi="Times" w:cs="Times"/>
          <w:color w:val="000000"/>
          <w:sz w:val="26"/>
          <w:szCs w:val="26"/>
        </w:rPr>
        <w:t xml:space="preserve">n (2n constraints) (38)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Second, velocity, acceleration, jerk are zero at the end points </w:t>
      </w:r>
    </w:p>
    <w:p w:rsidR="00E9297F" w:rsidRDefault="00E9297F" w:rsidP="00E9297F">
      <w:pPr>
        <w:widowControl w:val="0"/>
        <w:autoSpaceDE w:val="0"/>
        <w:autoSpaceDN w:val="0"/>
        <w:adjustRightInd w:val="0"/>
        <w:spacing w:after="240" w:line="300" w:lineRule="atLeast"/>
        <w:rPr>
          <w:rFonts w:ascii="Times" w:hAnsi="Times" w:cs="Times"/>
          <w:color w:val="000000"/>
        </w:rPr>
      </w:pPr>
      <w:proofErr w:type="gramStart"/>
      <w:r>
        <w:rPr>
          <w:rFonts w:ascii="Times" w:hAnsi="Times" w:cs="Times"/>
          <w:color w:val="000000"/>
          <w:sz w:val="26"/>
          <w:szCs w:val="26"/>
        </w:rPr>
        <w:t>p</w:t>
      </w:r>
      <w:proofErr w:type="gramEnd"/>
      <w:r>
        <w:rPr>
          <w:rFonts w:ascii="Times" w:hAnsi="Times" w:cs="Times"/>
          <w:color w:val="000000"/>
          <w:position w:val="13"/>
          <w:sz w:val="18"/>
          <w:szCs w:val="18"/>
        </w:rPr>
        <w:t>(k)</w:t>
      </w:r>
      <w:r>
        <w:rPr>
          <w:rFonts w:ascii="Times" w:hAnsi="Times" w:cs="Times"/>
          <w:color w:val="000000"/>
          <w:sz w:val="26"/>
          <w:szCs w:val="26"/>
        </w:rPr>
        <w:t>(S ) = p</w:t>
      </w:r>
      <w:r>
        <w:rPr>
          <w:rFonts w:ascii="Times" w:hAnsi="Times" w:cs="Times"/>
          <w:color w:val="000000"/>
          <w:position w:val="10"/>
          <w:sz w:val="18"/>
          <w:szCs w:val="18"/>
        </w:rPr>
        <w:t xml:space="preserve">(k) </w:t>
      </w:r>
      <w:r>
        <w:rPr>
          <w:rFonts w:ascii="Times" w:hAnsi="Times" w:cs="Times"/>
          <w:color w:val="000000"/>
          <w:sz w:val="26"/>
          <w:szCs w:val="26"/>
        </w:rPr>
        <w:t xml:space="preserve">= 0 and for al k = 1,.., 3 (6 constraints) (39) </w:t>
      </w:r>
      <w:r>
        <w:rPr>
          <w:rFonts w:ascii="Times" w:hAnsi="Times" w:cs="Times"/>
          <w:color w:val="000000"/>
          <w:sz w:val="18"/>
          <w:szCs w:val="18"/>
        </w:rPr>
        <w:t>1</w:t>
      </w:r>
      <w:r>
        <w:rPr>
          <w:rFonts w:ascii="Times" w:hAnsi="Times" w:cs="Times"/>
          <w:color w:val="000000"/>
          <w:position w:val="2"/>
          <w:sz w:val="18"/>
          <w:szCs w:val="18"/>
        </w:rPr>
        <w:t>0</w:t>
      </w:r>
      <w:r>
        <w:rPr>
          <w:rFonts w:ascii="Times" w:hAnsi="Times" w:cs="Times"/>
          <w:color w:val="000000"/>
          <w:sz w:val="18"/>
          <w:szCs w:val="18"/>
        </w:rPr>
        <w:t xml:space="preserve">n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106045" cy="10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04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106045" cy="107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04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287020" cy="107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020"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287020" cy="107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020"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287020" cy="107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020" cy="10795"/>
                    </a:xfrm>
                    <a:prstGeom prst="rect">
                      <a:avLst/>
                    </a:prstGeom>
                    <a:noFill/>
                    <a:ln>
                      <a:noFill/>
                    </a:ln>
                  </pic:spPr>
                </pic:pic>
              </a:graphicData>
            </a:graphic>
          </wp:inline>
        </w:drawing>
      </w:r>
      <w:r>
        <w:rPr>
          <w:rFonts w:ascii="Times" w:hAnsi="Times" w:cs="Times"/>
          <w:color w:val="000000"/>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Third, Velocity, acceleration, 3rd to 6th derivatives are continuous p</w:t>
      </w:r>
      <w:r>
        <w:rPr>
          <w:rFonts w:ascii="Times" w:hAnsi="Times" w:cs="Times"/>
          <w:color w:val="000000"/>
          <w:position w:val="13"/>
          <w:sz w:val="18"/>
          <w:szCs w:val="18"/>
        </w:rPr>
        <w:t>(k)</w:t>
      </w:r>
      <w:r>
        <w:rPr>
          <w:rFonts w:ascii="Times" w:hAnsi="Times" w:cs="Times"/>
          <w:color w:val="000000"/>
          <w:sz w:val="26"/>
          <w:szCs w:val="26"/>
        </w:rPr>
        <w:t>(</w:t>
      </w:r>
      <w:proofErr w:type="gramStart"/>
      <w:r>
        <w:rPr>
          <w:rFonts w:ascii="Times" w:hAnsi="Times" w:cs="Times"/>
          <w:color w:val="000000"/>
          <w:sz w:val="26"/>
          <w:szCs w:val="26"/>
        </w:rPr>
        <w:t>S )</w:t>
      </w:r>
      <w:proofErr w:type="gramEnd"/>
      <w:r>
        <w:rPr>
          <w:rFonts w:ascii="Times" w:hAnsi="Times" w:cs="Times"/>
          <w:color w:val="000000"/>
          <w:sz w:val="26"/>
          <w:szCs w:val="26"/>
        </w:rPr>
        <w:t xml:space="preserve"> = p</w:t>
      </w:r>
      <w:r>
        <w:rPr>
          <w:rFonts w:ascii="Times" w:hAnsi="Times" w:cs="Times"/>
          <w:color w:val="000000"/>
          <w:position w:val="13"/>
          <w:sz w:val="18"/>
          <w:szCs w:val="18"/>
        </w:rPr>
        <w:t xml:space="preserve">(k) </w:t>
      </w:r>
      <w:r>
        <w:rPr>
          <w:rFonts w:ascii="Times" w:hAnsi="Times" w:cs="Times"/>
          <w:color w:val="000000"/>
          <w:sz w:val="26"/>
          <w:szCs w:val="26"/>
        </w:rPr>
        <w:t xml:space="preserve">and for al k = 1,.., 6 (6n-6 constraints) (40) </w:t>
      </w:r>
    </w:p>
    <w:p w:rsidR="00E9297F" w:rsidRDefault="00E9297F" w:rsidP="00E9297F">
      <w:pPr>
        <w:widowControl w:val="0"/>
        <w:autoSpaceDE w:val="0"/>
        <w:autoSpaceDN w:val="0"/>
        <w:adjustRightInd w:val="0"/>
        <w:spacing w:after="240" w:line="200" w:lineRule="atLeast"/>
        <w:rPr>
          <w:rFonts w:ascii="Times" w:hAnsi="Times" w:cs="Times"/>
          <w:color w:val="000000"/>
        </w:rPr>
      </w:pPr>
      <w:proofErr w:type="gramStart"/>
      <w:r>
        <w:rPr>
          <w:rFonts w:ascii="Times" w:hAnsi="Times" w:cs="Times"/>
          <w:color w:val="000000"/>
          <w:sz w:val="18"/>
          <w:szCs w:val="18"/>
        </w:rPr>
        <w:t xml:space="preserve">1 </w:t>
      </w:r>
      <w:proofErr w:type="spellStart"/>
      <w:r>
        <w:rPr>
          <w:rFonts w:ascii="Times" w:hAnsi="Times" w:cs="Times"/>
          <w:color w:val="000000"/>
          <w:position w:val="2"/>
          <w:sz w:val="18"/>
          <w:szCs w:val="18"/>
        </w:rPr>
        <w:t>i</w:t>
      </w:r>
      <w:proofErr w:type="spellEnd"/>
      <w:r>
        <w:rPr>
          <w:rFonts w:ascii="Times" w:hAnsi="Times" w:cs="Times"/>
          <w:color w:val="000000"/>
          <w:position w:val="2"/>
          <w:sz w:val="18"/>
          <w:szCs w:val="18"/>
        </w:rPr>
        <w:t xml:space="preserve"> </w:t>
      </w:r>
      <w:r>
        <w:rPr>
          <w:rFonts w:ascii="Times" w:hAnsi="Times" w:cs="Times"/>
          <w:color w:val="000000"/>
          <w:sz w:val="18"/>
          <w:szCs w:val="18"/>
        </w:rPr>
        <w:t>i+1 </w:t>
      </w:r>
      <w:r>
        <w:rPr>
          <w:rFonts w:ascii="Times" w:hAnsi="Times" w:cs="Times"/>
          <w:color w:val="000000"/>
          <w:sz w:val="26"/>
          <w:szCs w:val="26"/>
        </w:rPr>
        <w:t>The coefficient can be solved by converting the equations in matrix form</w:t>
      </w:r>
      <w:proofErr w:type="gramEnd"/>
      <w:r>
        <w:rPr>
          <w:rFonts w:ascii="Times" w:hAnsi="Times" w:cs="Times"/>
          <w:color w:val="000000"/>
          <w:sz w:val="26"/>
          <w:szCs w:val="26"/>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coefficients can be obtained by solving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Aα = b (41) α = A</w:t>
      </w:r>
      <w:r>
        <w:rPr>
          <w:rFonts w:ascii="Times" w:hAnsi="Times" w:cs="Times"/>
          <w:color w:val="000000"/>
          <w:position w:val="10"/>
          <w:sz w:val="18"/>
          <w:szCs w:val="18"/>
        </w:rPr>
        <w:t>−1</w:t>
      </w:r>
      <w:r>
        <w:rPr>
          <w:rFonts w:ascii="Times" w:hAnsi="Times" w:cs="Times"/>
          <w:color w:val="000000"/>
          <w:sz w:val="26"/>
          <w:szCs w:val="26"/>
        </w:rPr>
        <w:t xml:space="preserve">b (42)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VIII. S</w:t>
      </w:r>
      <w:r>
        <w:rPr>
          <w:rFonts w:ascii="Times" w:hAnsi="Times" w:cs="Times"/>
          <w:color w:val="000000"/>
          <w:sz w:val="21"/>
          <w:szCs w:val="21"/>
        </w:rPr>
        <w:t xml:space="preserve">IMULATION </w:t>
      </w:r>
      <w:r>
        <w:rPr>
          <w:rFonts w:ascii="Times" w:hAnsi="Times" w:cs="Times"/>
          <w:color w:val="000000"/>
          <w:sz w:val="26"/>
          <w:szCs w:val="26"/>
        </w:rPr>
        <w:t>R</w:t>
      </w:r>
      <w:r>
        <w:rPr>
          <w:rFonts w:ascii="Times" w:hAnsi="Times" w:cs="Times"/>
          <w:color w:val="000000"/>
          <w:sz w:val="21"/>
          <w:szCs w:val="21"/>
        </w:rPr>
        <w:t xml:space="preserve">ESULTS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this section, results obtained from minimum snap trajectory generation </w:t>
      </w:r>
      <w:ins w:id="6" w:author="Priyanka Manandhar" w:date="2017-12-13T22:09:00Z">
        <w:r>
          <w:rPr>
            <w:rFonts w:ascii="Times" w:hAnsi="Times" w:cs="Times"/>
            <w:color w:val="000000"/>
            <w:sz w:val="26"/>
            <w:szCs w:val="26"/>
          </w:rPr>
          <w:t xml:space="preserve">are </w:t>
        </w:r>
      </w:ins>
      <w:del w:id="7" w:author="Priyanka Manandhar" w:date="2017-12-13T22:08:00Z">
        <w:r w:rsidDel="00E9297F">
          <w:rPr>
            <w:rFonts w:ascii="Times" w:hAnsi="Times" w:cs="Times"/>
            <w:color w:val="000000"/>
            <w:sz w:val="26"/>
            <w:szCs w:val="26"/>
          </w:rPr>
          <w:delText xml:space="preserve">is </w:delText>
        </w:r>
      </w:del>
      <w:r>
        <w:rPr>
          <w:rFonts w:ascii="Times" w:hAnsi="Times" w:cs="Times"/>
          <w:color w:val="000000"/>
          <w:sz w:val="26"/>
          <w:szCs w:val="26"/>
        </w:rPr>
        <w:t xml:space="preserve">included. Examples </w:t>
      </w:r>
      <w:proofErr w:type="gramStart"/>
      <w:r>
        <w:rPr>
          <w:rFonts w:ascii="Times" w:hAnsi="Times" w:cs="Times"/>
          <w:color w:val="000000"/>
          <w:sz w:val="26"/>
          <w:szCs w:val="26"/>
        </w:rPr>
        <w:t>code were</w:t>
      </w:r>
      <w:proofErr w:type="gramEnd"/>
      <w:r>
        <w:rPr>
          <w:rFonts w:ascii="Times" w:hAnsi="Times" w:cs="Times"/>
          <w:color w:val="000000"/>
          <w:sz w:val="26"/>
          <w:szCs w:val="26"/>
        </w:rPr>
        <w:t xml:space="preserve"> given in [4] [5], I implemented trajectory generation and control algorithm in their example code. The model used is ASTEC hummingbird </w:t>
      </w:r>
      <w:proofErr w:type="spellStart"/>
      <w:r>
        <w:rPr>
          <w:rFonts w:ascii="Times" w:hAnsi="Times" w:cs="Times"/>
          <w:color w:val="000000"/>
          <w:sz w:val="26"/>
          <w:szCs w:val="26"/>
        </w:rPr>
        <w:t>quadrotor</w:t>
      </w:r>
      <w:proofErr w:type="spellEnd"/>
      <w:r>
        <w:rPr>
          <w:rFonts w:ascii="Times" w:hAnsi="Times" w:cs="Times"/>
          <w:color w:val="000000"/>
          <w:sz w:val="26"/>
          <w:szCs w:val="26"/>
        </w:rPr>
        <w:t>. The mass of the rotor is 0.18 kg, the length (L) of the rotor from center of mass to motors is 0.086 m, principal moment of inertia are I</w:t>
      </w:r>
      <w:r>
        <w:rPr>
          <w:rFonts w:ascii="Times" w:hAnsi="Times" w:cs="Times"/>
          <w:color w:val="000000"/>
          <w:position w:val="-3"/>
          <w:sz w:val="18"/>
          <w:szCs w:val="18"/>
        </w:rPr>
        <w:t xml:space="preserve">xx </w:t>
      </w:r>
      <w:r>
        <w:rPr>
          <w:rFonts w:ascii="Times" w:hAnsi="Times" w:cs="Times"/>
          <w:color w:val="000000"/>
          <w:sz w:val="26"/>
          <w:szCs w:val="26"/>
        </w:rPr>
        <w:t>= 0.00025kgm</w:t>
      </w:r>
      <w:r>
        <w:rPr>
          <w:rFonts w:ascii="Times" w:hAnsi="Times" w:cs="Times"/>
          <w:color w:val="000000"/>
          <w:position w:val="10"/>
          <w:sz w:val="18"/>
          <w:szCs w:val="18"/>
        </w:rPr>
        <w:t>2</w:t>
      </w:r>
      <w:r>
        <w:rPr>
          <w:rFonts w:ascii="Times" w:hAnsi="Times" w:cs="Times"/>
          <w:color w:val="000000"/>
          <w:sz w:val="26"/>
          <w:szCs w:val="26"/>
        </w:rPr>
        <w:t>, I</w:t>
      </w:r>
      <w:proofErr w:type="spellStart"/>
      <w:r>
        <w:rPr>
          <w:rFonts w:ascii="Times" w:hAnsi="Times" w:cs="Times"/>
          <w:color w:val="000000"/>
          <w:position w:val="-3"/>
          <w:sz w:val="18"/>
          <w:szCs w:val="18"/>
        </w:rPr>
        <w:t>yy</w:t>
      </w:r>
      <w:proofErr w:type="spellEnd"/>
      <w:r>
        <w:rPr>
          <w:rFonts w:ascii="Times" w:hAnsi="Times" w:cs="Times"/>
          <w:color w:val="000000"/>
          <w:position w:val="-3"/>
          <w:sz w:val="18"/>
          <w:szCs w:val="18"/>
        </w:rPr>
        <w:t xml:space="preserve"> </w:t>
      </w:r>
      <w:r>
        <w:rPr>
          <w:rFonts w:ascii="Times" w:hAnsi="Times" w:cs="Times"/>
          <w:color w:val="000000"/>
          <w:sz w:val="26"/>
          <w:szCs w:val="26"/>
        </w:rPr>
        <w:t>= 0.000232kgm</w:t>
      </w:r>
      <w:r>
        <w:rPr>
          <w:rFonts w:ascii="Times" w:hAnsi="Times" w:cs="Times"/>
          <w:color w:val="000000"/>
          <w:position w:val="10"/>
          <w:sz w:val="18"/>
          <w:szCs w:val="18"/>
        </w:rPr>
        <w:t>2</w:t>
      </w:r>
      <w:r>
        <w:rPr>
          <w:rFonts w:ascii="Times" w:hAnsi="Times" w:cs="Times"/>
          <w:color w:val="000000"/>
          <w:sz w:val="26"/>
          <w:szCs w:val="26"/>
        </w:rPr>
        <w:t>, I</w:t>
      </w:r>
      <w:proofErr w:type="spellStart"/>
      <w:r>
        <w:rPr>
          <w:rFonts w:ascii="Times" w:hAnsi="Times" w:cs="Times"/>
          <w:color w:val="000000"/>
          <w:position w:val="-3"/>
          <w:sz w:val="18"/>
          <w:szCs w:val="18"/>
        </w:rPr>
        <w:t>zz</w:t>
      </w:r>
      <w:proofErr w:type="spellEnd"/>
      <w:r>
        <w:rPr>
          <w:rFonts w:ascii="Times" w:hAnsi="Times" w:cs="Times"/>
          <w:color w:val="000000"/>
          <w:position w:val="-3"/>
          <w:sz w:val="18"/>
          <w:szCs w:val="18"/>
        </w:rPr>
        <w:t xml:space="preserve"> </w:t>
      </w:r>
      <w:r>
        <w:rPr>
          <w:rFonts w:ascii="Times" w:hAnsi="Times" w:cs="Times"/>
          <w:color w:val="000000"/>
          <w:sz w:val="26"/>
          <w:szCs w:val="26"/>
        </w:rPr>
        <w:t>= 0.0003738kgm</w:t>
      </w:r>
      <w:r>
        <w:rPr>
          <w:rFonts w:ascii="Times" w:hAnsi="Times" w:cs="Times"/>
          <w:color w:val="000000"/>
          <w:position w:val="10"/>
          <w:sz w:val="18"/>
          <w:szCs w:val="18"/>
        </w:rPr>
        <w:t xml:space="preserve">2 </w:t>
      </w:r>
    </w:p>
    <w:p w:rsidR="00E9297F" w:rsidRDefault="00E9297F" w:rsidP="00E9297F">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(a) (</w:t>
      </w:r>
      <w:proofErr w:type="gramStart"/>
      <w:r>
        <w:rPr>
          <w:rFonts w:ascii="Times" w:hAnsi="Times" w:cs="Times"/>
          <w:color w:val="000000"/>
          <w:sz w:val="21"/>
          <w:szCs w:val="21"/>
        </w:rPr>
        <w:t>b</w:t>
      </w:r>
      <w:proofErr w:type="gramEnd"/>
      <w:r>
        <w:rPr>
          <w:rFonts w:ascii="Times" w:hAnsi="Times" w:cs="Times"/>
          <w:color w:val="000000"/>
          <w:sz w:val="21"/>
          <w:szCs w:val="21"/>
        </w:rPr>
        <w:t xml:space="preserve">) Fig. 5. Position and velocity trajectories for </w:t>
      </w:r>
      <w:proofErr w:type="spellStart"/>
      <w:r>
        <w:rPr>
          <w:rFonts w:ascii="Times" w:hAnsi="Times" w:cs="Times"/>
          <w:color w:val="000000"/>
          <w:sz w:val="21"/>
          <w:szCs w:val="21"/>
        </w:rPr>
        <w:t>quadrotor</w:t>
      </w:r>
      <w:proofErr w:type="spellEnd"/>
      <w:r>
        <w:rPr>
          <w:rFonts w:ascii="Times" w:hAnsi="Times" w:cs="Times"/>
          <w:color w:val="000000"/>
          <w:sz w:val="21"/>
          <w:szCs w:val="21"/>
        </w:rPr>
        <w:t xml:space="preserve"> based on minimum snap. All the trajectories are smooth and based on differential flatness. </w:t>
      </w:r>
    </w:p>
    <w:p w:rsidR="00E9297F" w:rsidRDefault="00E9297F" w:rsidP="00E9297F">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(a) (</w:t>
      </w:r>
      <w:proofErr w:type="gramStart"/>
      <w:r>
        <w:rPr>
          <w:rFonts w:ascii="Times" w:hAnsi="Times" w:cs="Times"/>
          <w:color w:val="000000"/>
          <w:sz w:val="21"/>
          <w:szCs w:val="21"/>
        </w:rPr>
        <w:t>b</w:t>
      </w:r>
      <w:proofErr w:type="gramEnd"/>
      <w:r>
        <w:rPr>
          <w:rFonts w:ascii="Times" w:hAnsi="Times" w:cs="Times"/>
          <w:color w:val="000000"/>
          <w:sz w:val="21"/>
          <w:szCs w:val="21"/>
        </w:rPr>
        <w:t xml:space="preserve">) </w:t>
      </w:r>
    </w:p>
    <w:p w:rsidR="00E9297F" w:rsidRDefault="00E9297F" w:rsidP="00E9297F">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Fig. 6. Position and velocity trajectories for </w:t>
      </w:r>
      <w:proofErr w:type="spellStart"/>
      <w:r>
        <w:rPr>
          <w:rFonts w:ascii="Times" w:hAnsi="Times" w:cs="Times"/>
          <w:color w:val="000000"/>
          <w:sz w:val="21"/>
          <w:szCs w:val="21"/>
        </w:rPr>
        <w:t>quadrotor</w:t>
      </w:r>
      <w:proofErr w:type="spellEnd"/>
      <w:r>
        <w:rPr>
          <w:rFonts w:ascii="Times" w:hAnsi="Times" w:cs="Times"/>
          <w:color w:val="000000"/>
          <w:sz w:val="21"/>
          <w:szCs w:val="21"/>
        </w:rPr>
        <w:t xml:space="preserve"> without minimum snap. The points are connected as linearly with each other based on shortest distance (minimum velocity). </w:t>
      </w:r>
    </w:p>
    <w:p w:rsidR="00E9297F" w:rsidRDefault="00E9297F" w:rsidP="00E9297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3200400" cy="2402840"/>
            <wp:effectExtent l="0" t="0" r="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40284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3200400" cy="2402840"/>
            <wp:effectExtent l="0" t="0" r="0"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240284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3200400" cy="2402840"/>
            <wp:effectExtent l="0" t="0" r="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240284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3200400" cy="2402840"/>
            <wp:effectExtent l="0" t="0" r="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2402840"/>
                    </a:xfrm>
                    <a:prstGeom prst="rect">
                      <a:avLst/>
                    </a:prstGeom>
                    <a:noFill/>
                    <a:ln>
                      <a:noFill/>
                    </a:ln>
                  </pic:spPr>
                </pic:pic>
              </a:graphicData>
            </a:graphic>
          </wp:inline>
        </w:drawing>
      </w:r>
      <w:r>
        <w:rPr>
          <w:rFonts w:ascii="Times" w:hAnsi="Times" w:cs="Times"/>
          <w:color w:val="000000"/>
        </w:rPr>
        <w:t xml:space="preserve">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As we can observe from the 6, that the trajectories are smooth and their no discontinuity in the system. The smooth trajectory allows better performance and planning of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However, in 6, it can be observed that the trajectories are not continuous, it passes through specified waypoints but because of sudden jump in the velocity and position graphs it’s not smooth. Also, because of inertia present in the system, it may not be feasible to make such sharp turn.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IX. C</w:t>
      </w:r>
      <w:r>
        <w:rPr>
          <w:rFonts w:ascii="Times" w:hAnsi="Times" w:cs="Times"/>
          <w:color w:val="000000"/>
          <w:sz w:val="21"/>
          <w:szCs w:val="21"/>
        </w:rPr>
        <w:t xml:space="preserve">ONCLUSION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From this project I learned interesting application</w:t>
      </w:r>
      <w:ins w:id="8" w:author="Priyanka Manandhar" w:date="2017-12-13T22:09:00Z">
        <w:r>
          <w:rPr>
            <w:rFonts w:ascii="Times" w:hAnsi="Times" w:cs="Times"/>
            <w:color w:val="000000"/>
            <w:sz w:val="26"/>
            <w:szCs w:val="26"/>
          </w:rPr>
          <w:t>s</w:t>
        </w:r>
      </w:ins>
      <w:r>
        <w:rPr>
          <w:rFonts w:ascii="Times" w:hAnsi="Times" w:cs="Times"/>
          <w:color w:val="000000"/>
          <w:sz w:val="26"/>
          <w:szCs w:val="26"/>
        </w:rPr>
        <w:t xml:space="preserve"> of trajectory generation for </w:t>
      </w:r>
      <w:proofErr w:type="spellStart"/>
      <w:r>
        <w:rPr>
          <w:rFonts w:ascii="Times" w:hAnsi="Times" w:cs="Times"/>
          <w:color w:val="000000"/>
          <w:sz w:val="26"/>
          <w:szCs w:val="26"/>
        </w:rPr>
        <w:t>quadrotors</w:t>
      </w:r>
      <w:proofErr w:type="spellEnd"/>
      <w:r>
        <w:rPr>
          <w:rFonts w:ascii="Times" w:hAnsi="Times" w:cs="Times"/>
          <w:color w:val="000000"/>
          <w:sz w:val="26"/>
          <w:szCs w:val="26"/>
        </w:rPr>
        <w:t>. Minimum snap trajectories can be used for aggressive maneuvers and perching and still system will have no any perturbations. This is one of the important concept</w:t>
      </w:r>
      <w:ins w:id="9" w:author="Priyanka Manandhar" w:date="2017-12-13T22:09:00Z">
        <w:r>
          <w:rPr>
            <w:rFonts w:ascii="Times" w:hAnsi="Times" w:cs="Times"/>
            <w:color w:val="000000"/>
            <w:sz w:val="26"/>
            <w:szCs w:val="26"/>
          </w:rPr>
          <w:t>s</w:t>
        </w:r>
      </w:ins>
      <w:del w:id="10" w:author="Priyanka Manandhar" w:date="2017-12-13T22:09:00Z">
        <w:r w:rsidDel="00E9297F">
          <w:rPr>
            <w:rFonts w:ascii="Times" w:hAnsi="Times" w:cs="Times"/>
            <w:color w:val="000000"/>
            <w:sz w:val="26"/>
            <w:szCs w:val="26"/>
          </w:rPr>
          <w:delText>,</w:delText>
        </w:r>
      </w:del>
      <w:r>
        <w:rPr>
          <w:rFonts w:ascii="Times" w:hAnsi="Times" w:cs="Times"/>
          <w:color w:val="000000"/>
          <w:sz w:val="26"/>
          <w:szCs w:val="26"/>
        </w:rPr>
        <w:t xml:space="preserve"> I learned from this project. The trajectories are always smooth and optimal. One can selected waypoints and introduce more dynamic behavior to the </w:t>
      </w:r>
      <w:proofErr w:type="spellStart"/>
      <w:r>
        <w:rPr>
          <w:rFonts w:ascii="Times" w:hAnsi="Times" w:cs="Times"/>
          <w:color w:val="000000"/>
          <w:sz w:val="26"/>
          <w:szCs w:val="26"/>
        </w:rPr>
        <w:t>quadrotor</w:t>
      </w:r>
      <w:proofErr w:type="spellEnd"/>
      <w:r>
        <w:rPr>
          <w:rFonts w:ascii="Times" w:hAnsi="Times" w:cs="Times"/>
          <w:color w:val="000000"/>
          <w:sz w:val="26"/>
          <w:szCs w:val="26"/>
        </w:rPr>
        <w:t xml:space="preserve">. I plan to use differential flatness based trajectory generation for my future work and test in the experimental platform with one of our rotors. I also plan to extend it to multi-agents motion planning and control. </w:t>
      </w:r>
    </w:p>
    <w:p w:rsidR="00E9297F" w:rsidRDefault="00E9297F" w:rsidP="00E929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R</w:t>
      </w:r>
      <w:r>
        <w:rPr>
          <w:rFonts w:ascii="Times" w:hAnsi="Times" w:cs="Times"/>
          <w:color w:val="000000"/>
          <w:sz w:val="21"/>
          <w:szCs w:val="21"/>
        </w:rPr>
        <w:t xml:space="preserve">EFERENCES </w:t>
      </w:r>
      <w:bookmarkStart w:id="11" w:name="_GoBack"/>
      <w:bookmarkEnd w:id="11"/>
    </w:p>
    <w:p w:rsidR="00E9297F" w:rsidRDefault="00E9297F" w:rsidP="00E9297F">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color w:val="000000"/>
        </w:rPr>
      </w:pPr>
      <w:r>
        <w:rPr>
          <w:rFonts w:ascii="Times" w:hAnsi="Times" w:cs="Times"/>
          <w:color w:val="000000"/>
          <w:sz w:val="21"/>
          <w:szCs w:val="21"/>
        </w:rPr>
        <w:t>[1</w:t>
      </w:r>
      <w:proofErr w:type="gramStart"/>
      <w:r>
        <w:rPr>
          <w:rFonts w:ascii="Times" w:hAnsi="Times" w:cs="Times"/>
          <w:color w:val="000000"/>
          <w:sz w:val="21"/>
          <w:szCs w:val="21"/>
        </w:rPr>
        <w:t>]  D.MellingerandV.Kumar</w:t>
      </w:r>
      <w:proofErr w:type="gramEnd"/>
      <w:r>
        <w:rPr>
          <w:rFonts w:ascii="Times" w:hAnsi="Times" w:cs="Times"/>
          <w:color w:val="000000"/>
          <w:sz w:val="21"/>
          <w:szCs w:val="21"/>
        </w:rPr>
        <w:t>,“Minimumsnaptrajectorygenerationandcontrolforquadrotors,”in</w:t>
      </w:r>
      <w:r>
        <w:rPr>
          <w:rFonts w:ascii="Times" w:hAnsi="Times" w:cs="Times"/>
          <w:i/>
          <w:iCs/>
          <w:color w:val="000000"/>
          <w:sz w:val="21"/>
          <w:szCs w:val="21"/>
        </w:rPr>
        <w:t>RoboticsandAutomation(ICRA),2011IEEEInternational Conference on</w:t>
      </w:r>
      <w:r>
        <w:rPr>
          <w:rFonts w:ascii="Times" w:hAnsi="Times" w:cs="Times"/>
          <w:color w:val="000000"/>
          <w:sz w:val="21"/>
          <w:szCs w:val="21"/>
        </w:rPr>
        <w:t xml:space="preserve">. IEEE, 2011, pp. 2520–2525. </w:t>
      </w:r>
      <w:r>
        <w:rPr>
          <w:rFonts w:ascii="Times" w:hAnsi="Times" w:cs="Times"/>
          <w:color w:val="000000"/>
        </w:rPr>
        <w:t> </w:t>
      </w:r>
    </w:p>
    <w:p w:rsidR="00E9297F" w:rsidRDefault="00E9297F" w:rsidP="00E9297F">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color w:val="000000"/>
        </w:rPr>
      </w:pPr>
      <w:r>
        <w:rPr>
          <w:rFonts w:ascii="Times" w:hAnsi="Times" w:cs="Times"/>
          <w:color w:val="000000"/>
          <w:sz w:val="21"/>
          <w:szCs w:val="21"/>
        </w:rPr>
        <w:t>[2</w:t>
      </w:r>
      <w:proofErr w:type="gramStart"/>
      <w:r>
        <w:rPr>
          <w:rFonts w:ascii="Times" w:hAnsi="Times" w:cs="Times"/>
          <w:color w:val="000000"/>
          <w:sz w:val="21"/>
          <w:szCs w:val="21"/>
        </w:rPr>
        <w:t>]  D</w:t>
      </w:r>
      <w:proofErr w:type="gramEnd"/>
      <w:r>
        <w:rPr>
          <w:rFonts w:ascii="Times" w:hAnsi="Times" w:cs="Times"/>
          <w:color w:val="000000"/>
          <w:sz w:val="21"/>
          <w:szCs w:val="21"/>
        </w:rPr>
        <w:t xml:space="preserve">. </w:t>
      </w:r>
      <w:proofErr w:type="spellStart"/>
      <w:r>
        <w:rPr>
          <w:rFonts w:ascii="Times" w:hAnsi="Times" w:cs="Times"/>
          <w:color w:val="000000"/>
          <w:sz w:val="21"/>
          <w:szCs w:val="21"/>
        </w:rPr>
        <w:t>Mellinger</w:t>
      </w:r>
      <w:proofErr w:type="spellEnd"/>
      <w:r>
        <w:rPr>
          <w:rFonts w:ascii="Times" w:hAnsi="Times" w:cs="Times"/>
          <w:color w:val="000000"/>
          <w:sz w:val="21"/>
          <w:szCs w:val="21"/>
        </w:rPr>
        <w:t xml:space="preserve">, N. Michael, and V. Kumar, “Trajectory generation and control for precise aggressive maneuvers with </w:t>
      </w:r>
      <w:proofErr w:type="spellStart"/>
      <w:r>
        <w:rPr>
          <w:rFonts w:ascii="Times" w:hAnsi="Times" w:cs="Times"/>
          <w:color w:val="000000"/>
          <w:sz w:val="21"/>
          <w:szCs w:val="21"/>
        </w:rPr>
        <w:t>quadrotors</w:t>
      </w:r>
      <w:proofErr w:type="spellEnd"/>
      <w:r>
        <w:rPr>
          <w:rFonts w:ascii="Times" w:hAnsi="Times" w:cs="Times"/>
          <w:color w:val="000000"/>
          <w:sz w:val="21"/>
          <w:szCs w:val="21"/>
        </w:rPr>
        <w:t xml:space="preserve">,” </w:t>
      </w:r>
      <w:r>
        <w:rPr>
          <w:rFonts w:ascii="Times" w:hAnsi="Times" w:cs="Times"/>
          <w:i/>
          <w:iCs/>
          <w:color w:val="000000"/>
          <w:sz w:val="21"/>
          <w:szCs w:val="21"/>
        </w:rPr>
        <w:t>The International Journal of Robotics Research</w:t>
      </w:r>
      <w:r>
        <w:rPr>
          <w:rFonts w:ascii="Times" w:hAnsi="Times" w:cs="Times"/>
          <w:color w:val="000000"/>
          <w:sz w:val="21"/>
          <w:szCs w:val="21"/>
        </w:rPr>
        <w:t xml:space="preserve">, vol. 31, no. 5, pp. 664–674, 2012. </w:t>
      </w:r>
      <w:r>
        <w:rPr>
          <w:rFonts w:ascii="Times" w:hAnsi="Times" w:cs="Times"/>
          <w:color w:val="000000"/>
        </w:rPr>
        <w:t> </w:t>
      </w:r>
    </w:p>
    <w:p w:rsidR="00E9297F" w:rsidRDefault="00E9297F" w:rsidP="00E9297F">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color w:val="000000"/>
        </w:rPr>
      </w:pPr>
      <w:r>
        <w:rPr>
          <w:rFonts w:ascii="Times" w:hAnsi="Times" w:cs="Times"/>
          <w:color w:val="000000"/>
          <w:sz w:val="21"/>
          <w:szCs w:val="21"/>
        </w:rPr>
        <w:t>[3</w:t>
      </w:r>
      <w:proofErr w:type="gramStart"/>
      <w:r>
        <w:rPr>
          <w:rFonts w:ascii="Times" w:hAnsi="Times" w:cs="Times"/>
          <w:color w:val="000000"/>
          <w:sz w:val="21"/>
          <w:szCs w:val="21"/>
        </w:rPr>
        <w:t>]  N</w:t>
      </w:r>
      <w:proofErr w:type="gramEnd"/>
      <w:r>
        <w:rPr>
          <w:rFonts w:ascii="Times" w:hAnsi="Times" w:cs="Times"/>
          <w:color w:val="000000"/>
          <w:sz w:val="21"/>
          <w:szCs w:val="21"/>
        </w:rPr>
        <w:t xml:space="preserve">. Michael, D. </w:t>
      </w:r>
      <w:proofErr w:type="spellStart"/>
      <w:r>
        <w:rPr>
          <w:rFonts w:ascii="Times" w:hAnsi="Times" w:cs="Times"/>
          <w:color w:val="000000"/>
          <w:sz w:val="21"/>
          <w:szCs w:val="21"/>
        </w:rPr>
        <w:t>Mellinger</w:t>
      </w:r>
      <w:proofErr w:type="spellEnd"/>
      <w:r>
        <w:rPr>
          <w:rFonts w:ascii="Times" w:hAnsi="Times" w:cs="Times"/>
          <w:color w:val="000000"/>
          <w:sz w:val="21"/>
          <w:szCs w:val="21"/>
        </w:rPr>
        <w:t>, Q. Lindsey, and V. Kumar, “The grasp multiple micro-</w:t>
      </w:r>
      <w:proofErr w:type="spellStart"/>
      <w:r>
        <w:rPr>
          <w:rFonts w:ascii="Times" w:hAnsi="Times" w:cs="Times"/>
          <w:color w:val="000000"/>
          <w:sz w:val="21"/>
          <w:szCs w:val="21"/>
        </w:rPr>
        <w:t>uav</w:t>
      </w:r>
      <w:proofErr w:type="spellEnd"/>
      <w:r>
        <w:rPr>
          <w:rFonts w:ascii="Times" w:hAnsi="Times" w:cs="Times"/>
          <w:color w:val="000000"/>
          <w:sz w:val="21"/>
          <w:szCs w:val="21"/>
        </w:rPr>
        <w:t xml:space="preserve"> </w:t>
      </w:r>
      <w:proofErr w:type="spellStart"/>
      <w:r>
        <w:rPr>
          <w:rFonts w:ascii="Times" w:hAnsi="Times" w:cs="Times"/>
          <w:color w:val="000000"/>
          <w:sz w:val="21"/>
          <w:szCs w:val="21"/>
        </w:rPr>
        <w:t>testbed</w:t>
      </w:r>
      <w:proofErr w:type="spellEnd"/>
      <w:r>
        <w:rPr>
          <w:rFonts w:ascii="Times" w:hAnsi="Times" w:cs="Times"/>
          <w:color w:val="000000"/>
          <w:sz w:val="21"/>
          <w:szCs w:val="21"/>
        </w:rPr>
        <w:t xml:space="preserve">,” </w:t>
      </w:r>
      <w:r>
        <w:rPr>
          <w:rFonts w:ascii="Times" w:hAnsi="Times" w:cs="Times"/>
          <w:i/>
          <w:iCs/>
          <w:color w:val="000000"/>
          <w:sz w:val="21"/>
          <w:szCs w:val="21"/>
        </w:rPr>
        <w:t>IEEE Robotics &amp; Automation Magazine</w:t>
      </w:r>
      <w:r>
        <w:rPr>
          <w:rFonts w:ascii="Times" w:hAnsi="Times" w:cs="Times"/>
          <w:color w:val="000000"/>
          <w:sz w:val="21"/>
          <w:szCs w:val="21"/>
        </w:rPr>
        <w:t xml:space="preserve">, vol. 17, no. 3, pp. 56–65, 2010. </w:t>
      </w:r>
      <w:r>
        <w:rPr>
          <w:rFonts w:ascii="Times" w:hAnsi="Times" w:cs="Times"/>
          <w:color w:val="000000"/>
        </w:rPr>
        <w:t> </w:t>
      </w:r>
    </w:p>
    <w:p w:rsidR="00E9297F" w:rsidRDefault="00E9297F" w:rsidP="00E9297F">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color w:val="000000"/>
        </w:rPr>
      </w:pPr>
      <w:r>
        <w:rPr>
          <w:rFonts w:ascii="Times" w:hAnsi="Times" w:cs="Times"/>
          <w:color w:val="000000"/>
          <w:sz w:val="21"/>
          <w:szCs w:val="21"/>
        </w:rPr>
        <w:t>[4</w:t>
      </w:r>
      <w:proofErr w:type="gramStart"/>
      <w:r>
        <w:rPr>
          <w:rFonts w:ascii="Times" w:hAnsi="Times" w:cs="Times"/>
          <w:color w:val="000000"/>
          <w:sz w:val="21"/>
          <w:szCs w:val="21"/>
        </w:rPr>
        <w:t>]  V</w:t>
      </w:r>
      <w:proofErr w:type="gramEnd"/>
      <w:r>
        <w:rPr>
          <w:rFonts w:ascii="Times" w:hAnsi="Times" w:cs="Times"/>
          <w:color w:val="000000"/>
          <w:sz w:val="21"/>
          <w:szCs w:val="21"/>
        </w:rPr>
        <w:t xml:space="preserve">. K. U. of Pennsylvania. (2017) Aerial robotics. [Online]. Available: https://www.coursera.org/learn/robotics-flight/ </w:t>
      </w:r>
      <w:r>
        <w:rPr>
          <w:rFonts w:ascii="Times" w:hAnsi="Times" w:cs="Times"/>
          <w:color w:val="000000"/>
        </w:rPr>
        <w:t> </w:t>
      </w:r>
    </w:p>
    <w:p w:rsidR="00E9297F" w:rsidRDefault="00E9297F" w:rsidP="00E9297F">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color w:val="000000"/>
        </w:rPr>
      </w:pPr>
      <w:r>
        <w:rPr>
          <w:rFonts w:ascii="Times" w:hAnsi="Times" w:cs="Times"/>
          <w:color w:val="000000"/>
          <w:sz w:val="21"/>
          <w:szCs w:val="21"/>
        </w:rPr>
        <w:t xml:space="preserve">[5]  (2017) Aerial robotics. [Online]. Available: https://github.com/WenjinTao/Robotics--Coursera/tree/master/Robotics-Aerial Robotics/ </w:t>
      </w:r>
      <w:r>
        <w:rPr>
          <w:rFonts w:ascii="Times" w:hAnsi="Times" w:cs="Times"/>
          <w:color w:val="000000"/>
        </w:rPr>
        <w:t> </w:t>
      </w:r>
    </w:p>
    <w:p w:rsidR="00E9297F" w:rsidRDefault="00E9297F" w:rsidP="00E9297F">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color w:val="000000"/>
        </w:rPr>
      </w:pPr>
      <w:r>
        <w:rPr>
          <w:rFonts w:ascii="Times" w:hAnsi="Times" w:cs="Times"/>
          <w:color w:val="000000"/>
          <w:sz w:val="21"/>
          <w:szCs w:val="21"/>
        </w:rPr>
        <w:t>[6</w:t>
      </w:r>
      <w:proofErr w:type="gramStart"/>
      <w:r>
        <w:rPr>
          <w:rFonts w:ascii="Times" w:hAnsi="Times" w:cs="Times"/>
          <w:color w:val="000000"/>
          <w:sz w:val="21"/>
          <w:szCs w:val="21"/>
        </w:rPr>
        <w:t>]  ASTEC</w:t>
      </w:r>
      <w:proofErr w:type="gramEnd"/>
      <w:r>
        <w:rPr>
          <w:rFonts w:ascii="Times" w:hAnsi="Times" w:cs="Times"/>
          <w:color w:val="000000"/>
          <w:sz w:val="21"/>
          <w:szCs w:val="21"/>
        </w:rPr>
        <w:t xml:space="preserve">. (2017). [Online]. Available: http://wiki.asctec.de/display/AR/CAD+Models/master/ </w:t>
      </w:r>
      <w:r>
        <w:rPr>
          <w:rFonts w:ascii="Times" w:hAnsi="Times" w:cs="Times"/>
          <w:color w:val="000000"/>
        </w:rPr>
        <w:t> </w:t>
      </w:r>
    </w:p>
    <w:p w:rsidR="00E9297F" w:rsidRDefault="00E9297F" w:rsidP="00E9297F">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color w:val="000000"/>
        </w:rPr>
      </w:pPr>
      <w:r>
        <w:rPr>
          <w:rFonts w:ascii="Times" w:hAnsi="Times" w:cs="Times"/>
          <w:color w:val="000000"/>
          <w:sz w:val="21"/>
          <w:szCs w:val="21"/>
        </w:rPr>
        <w:t>[7</w:t>
      </w:r>
      <w:proofErr w:type="gramStart"/>
      <w:r>
        <w:rPr>
          <w:rFonts w:ascii="Times" w:hAnsi="Times" w:cs="Times"/>
          <w:color w:val="000000"/>
          <w:sz w:val="21"/>
          <w:szCs w:val="21"/>
        </w:rPr>
        <w:t>]  M</w:t>
      </w:r>
      <w:proofErr w:type="gramEnd"/>
      <w:r>
        <w:rPr>
          <w:rFonts w:ascii="Times" w:hAnsi="Times" w:cs="Times"/>
          <w:color w:val="000000"/>
          <w:sz w:val="21"/>
          <w:szCs w:val="21"/>
        </w:rPr>
        <w:t xml:space="preserve">. J. Van </w:t>
      </w:r>
      <w:proofErr w:type="spellStart"/>
      <w:r>
        <w:rPr>
          <w:rFonts w:ascii="Times" w:hAnsi="Times" w:cs="Times"/>
          <w:color w:val="000000"/>
          <w:sz w:val="21"/>
          <w:szCs w:val="21"/>
        </w:rPr>
        <w:t>Nieuwstadt</w:t>
      </w:r>
      <w:proofErr w:type="spellEnd"/>
      <w:r>
        <w:rPr>
          <w:rFonts w:ascii="Times" w:hAnsi="Times" w:cs="Times"/>
          <w:color w:val="000000"/>
          <w:sz w:val="21"/>
          <w:szCs w:val="21"/>
        </w:rPr>
        <w:t xml:space="preserve"> and R. M. Murray, “Real time trajectory generation for differentially flat systems,” 1997. </w:t>
      </w:r>
      <w:r>
        <w:rPr>
          <w:rFonts w:ascii="Times" w:hAnsi="Times" w:cs="Times"/>
          <w:color w:val="000000"/>
        </w:rPr>
        <w:t> </w:t>
      </w:r>
    </w:p>
    <w:p w:rsidR="00E9297F" w:rsidRDefault="00E9297F" w:rsidP="00E9297F">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color w:val="000000"/>
        </w:rPr>
      </w:pPr>
      <w:r>
        <w:rPr>
          <w:rFonts w:ascii="Times" w:hAnsi="Times" w:cs="Times"/>
          <w:color w:val="000000"/>
          <w:sz w:val="21"/>
          <w:szCs w:val="21"/>
        </w:rPr>
        <w:t>[8</w:t>
      </w:r>
      <w:proofErr w:type="gramStart"/>
      <w:r>
        <w:rPr>
          <w:rFonts w:ascii="Times" w:hAnsi="Times" w:cs="Times"/>
          <w:color w:val="000000"/>
          <w:sz w:val="21"/>
          <w:szCs w:val="21"/>
        </w:rPr>
        <w:t>]  M</w:t>
      </w:r>
      <w:proofErr w:type="gramEnd"/>
      <w:r>
        <w:rPr>
          <w:rFonts w:ascii="Times" w:hAnsi="Times" w:cs="Times"/>
          <w:color w:val="000000"/>
          <w:sz w:val="21"/>
          <w:szCs w:val="21"/>
        </w:rPr>
        <w:t xml:space="preserve">. J. Van </w:t>
      </w:r>
      <w:proofErr w:type="spellStart"/>
      <w:r>
        <w:rPr>
          <w:rFonts w:ascii="Times" w:hAnsi="Times" w:cs="Times"/>
          <w:color w:val="000000"/>
          <w:sz w:val="21"/>
          <w:szCs w:val="21"/>
        </w:rPr>
        <w:t>Nieuwstadt</w:t>
      </w:r>
      <w:proofErr w:type="spellEnd"/>
      <w:r>
        <w:rPr>
          <w:rFonts w:ascii="Times" w:hAnsi="Times" w:cs="Times"/>
          <w:color w:val="000000"/>
          <w:sz w:val="21"/>
          <w:szCs w:val="21"/>
        </w:rPr>
        <w:t xml:space="preserve">, “Trajectory generation for nonlinear control systems,” Ph.D. dissertation, California Institute of Technology, 1997. </w:t>
      </w:r>
      <w:r>
        <w:rPr>
          <w:rFonts w:ascii="Times" w:hAnsi="Times" w:cs="Times"/>
          <w:color w:val="000000"/>
        </w:rPr>
        <w:t> </w:t>
      </w:r>
    </w:p>
    <w:p w:rsidR="00564486" w:rsidRDefault="00564486"/>
    <w:sectPr w:rsidR="00564486" w:rsidSect="00E43F6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7F"/>
    <w:rsid w:val="00564486"/>
    <w:rsid w:val="00E9297F"/>
    <w:rsid w:val="00E96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26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9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29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9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2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2153</Words>
  <Characters>12274</Characters>
  <Application>Microsoft Macintosh Word</Application>
  <DocSecurity>0</DocSecurity>
  <Lines>102</Lines>
  <Paragraphs>28</Paragraphs>
  <ScaleCrop>false</ScaleCrop>
  <Company>University of California Berkeley</Company>
  <LinksUpToDate>false</LinksUpToDate>
  <CharactersWithSpaces>14399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Manandhar</dc:creator>
  <cp:keywords/>
  <dc:description/>
  <cp:lastModifiedBy>Priyanka Manandhar</cp:lastModifiedBy>
  <cp:revision>1</cp:revision>
  <dcterms:created xsi:type="dcterms:W3CDTF">2017-12-14T06:04:00Z</dcterms:created>
  <dcterms:modified xsi:type="dcterms:W3CDTF">2017-12-14T06:10:00Z</dcterms:modified>
</cp:coreProperties>
</file>